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AB2" w:rsidRPr="005D0A80" w:rsidRDefault="005D0A80" w:rsidP="005D0A80">
      <w:pPr>
        <w:jc w:val="center"/>
        <w:rPr>
          <w:b/>
        </w:rPr>
      </w:pPr>
      <w:r w:rsidRPr="005D0A80">
        <w:rPr>
          <w:b/>
        </w:rPr>
        <w:t>INSTRUCTIONS</w:t>
      </w:r>
    </w:p>
    <w:p w:rsidR="005D0A80" w:rsidRDefault="005D0A80"/>
    <w:p w:rsidR="005D0A80" w:rsidRDefault="005D0A80">
      <w:r>
        <w:t>Vous allez effectuer deux tâches. A chaque essai, vous devrez choisir entre deux niveaux de récompenses et deux niveaux d’effort</w:t>
      </w:r>
      <w:bookmarkStart w:id="0" w:name="_GoBack"/>
      <w:bookmarkEnd w:id="0"/>
    </w:p>
    <w:sectPr w:rsidR="005D0A80" w:rsidSect="006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80"/>
    <w:rsid w:val="000A4A7A"/>
    <w:rsid w:val="005D0A80"/>
    <w:rsid w:val="006A2682"/>
    <w:rsid w:val="006E3F89"/>
    <w:rsid w:val="00A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05CA"/>
  <w15:chartTrackingRefBased/>
  <w15:docId w15:val="{6E5B97FE-5B79-4323-8890-2AC7B7FE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1</cp:revision>
  <dcterms:created xsi:type="dcterms:W3CDTF">2021-06-28T11:31:00Z</dcterms:created>
  <dcterms:modified xsi:type="dcterms:W3CDTF">2021-06-28T12:24:00Z</dcterms:modified>
</cp:coreProperties>
</file>