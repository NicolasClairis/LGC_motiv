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842C8" w14:textId="77777777" w:rsidR="004031BC" w:rsidRDefault="004031BC" w:rsidP="005D2BF0">
      <w:pPr>
        <w:ind w:left="720" w:hanging="360"/>
        <w:rPr>
          <w:b/>
        </w:rPr>
      </w:pPr>
      <w:r w:rsidRPr="005D2BF0">
        <w:rPr>
          <w:b/>
        </w:rPr>
        <w:t>Ramener</w:t>
      </w:r>
      <w:r>
        <w:rPr>
          <w:b/>
        </w:rPr>
        <w:t> :</w:t>
      </w:r>
    </w:p>
    <w:p w14:paraId="7426F1F5" w14:textId="77777777" w:rsidR="003E2753" w:rsidRPr="000C76E3" w:rsidRDefault="004031BC" w:rsidP="004031BC">
      <w:pPr>
        <w:pStyle w:val="Paragraphedeliste"/>
        <w:numPr>
          <w:ilvl w:val="0"/>
          <w:numId w:val="5"/>
        </w:numPr>
      </w:pPr>
      <w:r w:rsidRPr="003E2753">
        <w:rPr>
          <w:b/>
        </w:rPr>
        <w:t>un bac d’azote liquide</w:t>
      </w:r>
      <w:r w:rsidR="009D5408">
        <w:rPr>
          <w:b/>
        </w:rPr>
        <w:t xml:space="preserve"> </w:t>
      </w:r>
      <w:r w:rsidR="009D5408" w:rsidRPr="009D5408">
        <w:t>(remplir</w:t>
      </w:r>
      <w:r w:rsidR="009D5408">
        <w:rPr>
          <w:b/>
        </w:rPr>
        <w:t xml:space="preserve"> </w:t>
      </w:r>
      <w:r w:rsidR="009D5408">
        <w:t>couloir AI-0121 salle AI-0223 ;</w:t>
      </w:r>
      <w:r w:rsidR="009D5408">
        <w:br/>
        <w:t xml:space="preserve">Attention : </w:t>
      </w:r>
      <w:r w:rsidR="009D5408" w:rsidRPr="009D5408">
        <w:rPr>
          <w:b/>
        </w:rPr>
        <w:t>prévoir 10min pour remplir !</w:t>
      </w:r>
      <w:r w:rsidR="009D5408">
        <w:t>)</w:t>
      </w:r>
    </w:p>
    <w:p w14:paraId="151D3526" w14:textId="77777777" w:rsidR="000C76E3" w:rsidRPr="003E2753" w:rsidRDefault="000C76E3" w:rsidP="004031BC">
      <w:pPr>
        <w:pStyle w:val="Paragraphedeliste"/>
        <w:numPr>
          <w:ilvl w:val="0"/>
          <w:numId w:val="5"/>
        </w:numPr>
      </w:pPr>
      <w:r w:rsidRPr="000C76E3">
        <w:rPr>
          <w:b/>
        </w:rPr>
        <w:t>une louche écumoire</w:t>
      </w:r>
      <w:r>
        <w:t xml:space="preserve"> pour récupérer l’échantillon dans l’azote</w:t>
      </w:r>
    </w:p>
    <w:p w14:paraId="1C8CB113" w14:textId="77777777" w:rsidR="004031BC" w:rsidRPr="004031BC" w:rsidRDefault="004031BC" w:rsidP="004031BC">
      <w:pPr>
        <w:pStyle w:val="Paragraphedeliste"/>
        <w:numPr>
          <w:ilvl w:val="0"/>
          <w:numId w:val="5"/>
        </w:numPr>
      </w:pPr>
      <w:r w:rsidRPr="003E2753">
        <w:rPr>
          <w:b/>
        </w:rPr>
        <w:t>un bac de carboglace</w:t>
      </w:r>
    </w:p>
    <w:p w14:paraId="5C71D734" w14:textId="77777777" w:rsidR="004031BC" w:rsidRPr="004031BC" w:rsidRDefault="004031BC" w:rsidP="004031BC">
      <w:pPr>
        <w:pStyle w:val="Paragraphedeliste"/>
        <w:numPr>
          <w:ilvl w:val="0"/>
          <w:numId w:val="5"/>
        </w:numPr>
      </w:pPr>
      <w:r w:rsidRPr="004031BC">
        <w:rPr>
          <w:b/>
        </w:rPr>
        <w:t>4 tubes pour le prélèvement sanguin</w:t>
      </w:r>
    </w:p>
    <w:p w14:paraId="1659D3AA" w14:textId="77777777" w:rsidR="004031BC" w:rsidRPr="004031BC" w:rsidRDefault="004031BC" w:rsidP="004031BC">
      <w:pPr>
        <w:pStyle w:val="Paragraphedeliste"/>
        <w:numPr>
          <w:ilvl w:val="0"/>
          <w:numId w:val="5"/>
        </w:numPr>
      </w:pPr>
      <w:r w:rsidRPr="004031BC">
        <w:rPr>
          <w:b/>
        </w:rPr>
        <w:t xml:space="preserve">1 aiguille </w:t>
      </w:r>
      <w:r w:rsidR="003E2753">
        <w:rPr>
          <w:b/>
        </w:rPr>
        <w:t>pour le prélèvement sanguin</w:t>
      </w:r>
    </w:p>
    <w:p w14:paraId="0F19D835" w14:textId="77777777" w:rsidR="004031BC" w:rsidRPr="004031BC" w:rsidRDefault="0003208E" w:rsidP="004031BC">
      <w:pPr>
        <w:pStyle w:val="Paragraphedeliste"/>
        <w:numPr>
          <w:ilvl w:val="0"/>
          <w:numId w:val="5"/>
        </w:numPr>
      </w:pPr>
      <w:r>
        <w:rPr>
          <w:b/>
        </w:rPr>
        <w:t>3</w:t>
      </w:r>
      <w:r w:rsidR="004031BC">
        <w:rPr>
          <w:b/>
        </w:rPr>
        <w:t xml:space="preserve"> </w:t>
      </w:r>
      <w:r w:rsidR="004031BC" w:rsidRPr="004031BC">
        <w:rPr>
          <w:b/>
        </w:rPr>
        <w:t>fiches de consentements</w:t>
      </w:r>
      <w:r w:rsidRPr="0003208E">
        <w:t xml:space="preserve"> (1</w:t>
      </w:r>
      <w:r>
        <w:t xml:space="preserve"> pour</w:t>
      </w:r>
      <w:r w:rsidRPr="0003208E">
        <w:t xml:space="preserve"> point santé, 1 </w:t>
      </w:r>
      <w:r>
        <w:t xml:space="preserve">pour </w:t>
      </w:r>
      <w:r w:rsidRPr="0003208E">
        <w:t xml:space="preserve">nous, 1 </w:t>
      </w:r>
      <w:r>
        <w:t xml:space="preserve">pour </w:t>
      </w:r>
      <w:r w:rsidRPr="0003208E">
        <w:t>participant)</w:t>
      </w:r>
      <w:r w:rsidR="00E519F7">
        <w:t xml:space="preserve"> avec </w:t>
      </w:r>
      <w:r w:rsidR="00E519F7" w:rsidRPr="00E519F7">
        <w:t>l’identifiant du sujet</w:t>
      </w:r>
      <w:r w:rsidR="00E519F7">
        <w:t xml:space="preserve"> (</w:t>
      </w:r>
      <w:r w:rsidR="00E519F7" w:rsidRPr="00E519F7">
        <w:rPr>
          <w:b/>
        </w:rPr>
        <w:t>CIDXXX</w:t>
      </w:r>
      <w:r w:rsidR="00E519F7">
        <w:t>) pour point santé + pour le scanner</w:t>
      </w:r>
    </w:p>
    <w:p w14:paraId="6DA3160C" w14:textId="054565FA" w:rsidR="00FE2D98" w:rsidRDefault="00FE2D98" w:rsidP="004031BC">
      <w:pPr>
        <w:pStyle w:val="Paragraphedeliste"/>
        <w:numPr>
          <w:ilvl w:val="0"/>
          <w:numId w:val="5"/>
        </w:numPr>
        <w:rPr>
          <w:b/>
        </w:rPr>
      </w:pPr>
      <w:r>
        <w:rPr>
          <w:b/>
        </w:rPr>
        <w:t>1 formulaire sécurité CIBM</w:t>
      </w:r>
    </w:p>
    <w:p w14:paraId="6D882C9D" w14:textId="55104E92" w:rsidR="004031BC" w:rsidRDefault="004031BC" w:rsidP="004031BC">
      <w:pPr>
        <w:pStyle w:val="Paragraphedeliste"/>
        <w:numPr>
          <w:ilvl w:val="0"/>
          <w:numId w:val="5"/>
        </w:numPr>
        <w:rPr>
          <w:b/>
        </w:rPr>
      </w:pPr>
      <w:r w:rsidRPr="003E2753">
        <w:rPr>
          <w:b/>
        </w:rPr>
        <w:t>1 formulaire covid du point santé</w:t>
      </w:r>
    </w:p>
    <w:p w14:paraId="1C246831" w14:textId="77777777" w:rsidR="00C80FF2" w:rsidRPr="003E2753" w:rsidRDefault="00C80FF2" w:rsidP="004031BC">
      <w:pPr>
        <w:pStyle w:val="Paragraphedeliste"/>
        <w:numPr>
          <w:ilvl w:val="0"/>
          <w:numId w:val="5"/>
        </w:numPr>
        <w:rPr>
          <w:b/>
        </w:rPr>
      </w:pPr>
      <w:r>
        <w:rPr>
          <w:b/>
        </w:rPr>
        <w:t>1 formulaire pour fatigue</w:t>
      </w:r>
    </w:p>
    <w:p w14:paraId="3BBDDBAB" w14:textId="77777777" w:rsidR="003E2753" w:rsidRPr="003E2753" w:rsidRDefault="003E2753" w:rsidP="004031BC">
      <w:pPr>
        <w:pStyle w:val="Paragraphedeliste"/>
        <w:numPr>
          <w:ilvl w:val="0"/>
          <w:numId w:val="5"/>
        </w:numPr>
        <w:rPr>
          <w:b/>
        </w:rPr>
      </w:pPr>
      <w:r w:rsidRPr="003E2753">
        <w:rPr>
          <w:b/>
        </w:rPr>
        <w:t>8 tubes pour prélèvement salivaire</w:t>
      </w:r>
    </w:p>
    <w:p w14:paraId="7DA10DFA" w14:textId="77777777" w:rsidR="00E519F7" w:rsidRDefault="00A535CA" w:rsidP="00E519F7">
      <w:pPr>
        <w:pStyle w:val="Paragraphedeliste"/>
        <w:numPr>
          <w:ilvl w:val="0"/>
          <w:numId w:val="5"/>
        </w:numPr>
        <w:rPr>
          <w:b/>
        </w:rPr>
      </w:pPr>
      <w:r>
        <w:rPr>
          <w:b/>
        </w:rPr>
        <w:t>1</w:t>
      </w:r>
      <w:r w:rsidR="003E2753" w:rsidRPr="003E2753">
        <w:rPr>
          <w:b/>
        </w:rPr>
        <w:t xml:space="preserve"> bac de glace pour ramener les prélèvements salivaires</w:t>
      </w:r>
    </w:p>
    <w:p w14:paraId="26A22E60" w14:textId="77777777" w:rsidR="00A535CA" w:rsidRDefault="00A535CA" w:rsidP="00E519F7">
      <w:pPr>
        <w:pStyle w:val="Paragraphedeliste"/>
        <w:numPr>
          <w:ilvl w:val="0"/>
          <w:numId w:val="5"/>
        </w:numPr>
        <w:rPr>
          <w:b/>
        </w:rPr>
      </w:pPr>
      <w:r>
        <w:rPr>
          <w:b/>
        </w:rPr>
        <w:t xml:space="preserve">1 feutre </w:t>
      </w:r>
      <w:r w:rsidRPr="00A535CA">
        <w:t>pour noter identifiant sur les tubes</w:t>
      </w:r>
    </w:p>
    <w:p w14:paraId="36D9EAC6" w14:textId="77777777" w:rsidR="00A535CA" w:rsidRDefault="00A535CA" w:rsidP="00E519F7">
      <w:pPr>
        <w:pStyle w:val="Paragraphedeliste"/>
        <w:numPr>
          <w:ilvl w:val="0"/>
          <w:numId w:val="5"/>
        </w:numPr>
        <w:rPr>
          <w:b/>
        </w:rPr>
      </w:pPr>
      <w:r>
        <w:rPr>
          <w:b/>
        </w:rPr>
        <w:t>1 sachet pour tubes prélèvement salivaire</w:t>
      </w:r>
    </w:p>
    <w:p w14:paraId="611075DC" w14:textId="77777777" w:rsidR="00A535CA" w:rsidRPr="006060E8" w:rsidRDefault="00A535CA" w:rsidP="00E519F7">
      <w:pPr>
        <w:pStyle w:val="Paragraphedeliste"/>
        <w:numPr>
          <w:ilvl w:val="0"/>
          <w:numId w:val="5"/>
        </w:numPr>
        <w:rPr>
          <w:b/>
        </w:rPr>
      </w:pPr>
      <w:r>
        <w:rPr>
          <w:b/>
        </w:rPr>
        <w:t xml:space="preserve">2 boîtes </w:t>
      </w:r>
      <w:r w:rsidRPr="00A535CA">
        <w:t>pour stocker échantillons à -80°C</w:t>
      </w:r>
      <w:r>
        <w:rPr>
          <w:b/>
        </w:rPr>
        <w:t xml:space="preserve"> + scotch</w:t>
      </w:r>
      <w:r w:rsidRPr="00A535CA">
        <w:t xml:space="preserve"> pour noter dessus</w:t>
      </w:r>
    </w:p>
    <w:p w14:paraId="4F866126" w14:textId="7820EEAD" w:rsidR="006060E8" w:rsidRPr="00190639" w:rsidRDefault="006060E8" w:rsidP="00E519F7">
      <w:pPr>
        <w:pStyle w:val="Paragraphedeliste"/>
        <w:numPr>
          <w:ilvl w:val="0"/>
          <w:numId w:val="5"/>
        </w:numPr>
        <w:rPr>
          <w:b/>
        </w:rPr>
      </w:pPr>
      <w:r>
        <w:rPr>
          <w:b/>
        </w:rPr>
        <w:t>1 disque dur</w:t>
      </w:r>
      <w:r w:rsidRPr="006060E8">
        <w:t xml:space="preserve"> pour ré</w:t>
      </w:r>
      <w:r>
        <w:t>cupérer les données comportementales + d’imagerie</w:t>
      </w:r>
    </w:p>
    <w:p w14:paraId="22716D9E" w14:textId="3FFAF82A" w:rsidR="00190639" w:rsidRPr="00E519F7" w:rsidRDefault="00190639" w:rsidP="00E519F7">
      <w:pPr>
        <w:pStyle w:val="Paragraphedeliste"/>
        <w:numPr>
          <w:ilvl w:val="0"/>
          <w:numId w:val="5"/>
        </w:numPr>
        <w:rPr>
          <w:b/>
        </w:rPr>
      </w:pPr>
      <w:r>
        <w:rPr>
          <w:b/>
        </w:rPr>
        <w:t>1 fiche pour paiement à signer</w:t>
      </w:r>
    </w:p>
    <w:p w14:paraId="7149BBAE" w14:textId="77777777" w:rsidR="004031BC" w:rsidRDefault="004031BC" w:rsidP="004031BC"/>
    <w:p w14:paraId="34B1E9FD" w14:textId="77777777" w:rsidR="003E2753" w:rsidRPr="003E2753" w:rsidRDefault="003E2753" w:rsidP="005D2BF0">
      <w:pPr>
        <w:pStyle w:val="Paragraphedeliste"/>
        <w:numPr>
          <w:ilvl w:val="0"/>
          <w:numId w:val="1"/>
        </w:numPr>
        <w:rPr>
          <w:b/>
        </w:rPr>
      </w:pPr>
      <w:r w:rsidRPr="003E2753">
        <w:rPr>
          <w:b/>
        </w:rPr>
        <w:t>Accueillir le participant</w:t>
      </w:r>
    </w:p>
    <w:p w14:paraId="286A586B" w14:textId="77777777" w:rsidR="003E2753" w:rsidRPr="00A535CA" w:rsidRDefault="003E2753" w:rsidP="003E2753">
      <w:pPr>
        <w:pStyle w:val="Paragraphedeliste"/>
        <w:numPr>
          <w:ilvl w:val="0"/>
          <w:numId w:val="6"/>
        </w:numPr>
      </w:pPr>
      <w:r w:rsidRPr="00A535CA">
        <w:t>Faire</w:t>
      </w:r>
      <w:r>
        <w:rPr>
          <w:b/>
        </w:rPr>
        <w:t xml:space="preserve"> signer </w:t>
      </w:r>
      <w:r w:rsidRPr="00A535CA">
        <w:t>les formulaires</w:t>
      </w:r>
    </w:p>
    <w:p w14:paraId="12CEBB9E" w14:textId="77777777" w:rsidR="003E2753" w:rsidRDefault="005D2BF0" w:rsidP="003E2753">
      <w:pPr>
        <w:pStyle w:val="Paragraphedeliste"/>
        <w:numPr>
          <w:ilvl w:val="0"/>
          <w:numId w:val="7"/>
        </w:numPr>
      </w:pPr>
      <w:r w:rsidRPr="003E2753">
        <w:rPr>
          <w:b/>
        </w:rPr>
        <w:t>Formulaires consentement (x</w:t>
      </w:r>
      <w:r w:rsidR="003E2753" w:rsidRPr="003E2753">
        <w:rPr>
          <w:b/>
        </w:rPr>
        <w:t>3</w:t>
      </w:r>
      <w:r w:rsidRPr="003E2753">
        <w:rPr>
          <w:b/>
        </w:rPr>
        <w:t>)</w:t>
      </w:r>
      <w:r>
        <w:t xml:space="preserve"> à faire signer sur plac</w:t>
      </w:r>
      <w:r w:rsidR="003E2753">
        <w:t>e</w:t>
      </w:r>
    </w:p>
    <w:p w14:paraId="20005F76" w14:textId="77777777" w:rsidR="00127AB2" w:rsidRDefault="005D2BF0" w:rsidP="003E2753">
      <w:pPr>
        <w:pStyle w:val="Paragraphedeliste"/>
        <w:numPr>
          <w:ilvl w:val="0"/>
          <w:numId w:val="7"/>
        </w:numPr>
      </w:pPr>
      <w:r w:rsidRPr="003E2753">
        <w:rPr>
          <w:b/>
        </w:rPr>
        <w:t>formulaire covid</w:t>
      </w:r>
      <w:r>
        <w:t xml:space="preserve"> du point santé</w:t>
      </w:r>
      <w:r w:rsidR="003E2753">
        <w:t xml:space="preserve"> (x1)</w:t>
      </w:r>
    </w:p>
    <w:p w14:paraId="495AFB26" w14:textId="77777777" w:rsidR="007937BA" w:rsidRDefault="007937BA" w:rsidP="003E2753">
      <w:pPr>
        <w:pStyle w:val="Paragraphedeliste"/>
        <w:numPr>
          <w:ilvl w:val="0"/>
          <w:numId w:val="7"/>
        </w:numPr>
      </w:pPr>
      <w:r>
        <w:rPr>
          <w:b/>
        </w:rPr>
        <w:t>formulaire de sécurité du CIBM</w:t>
      </w:r>
      <w:r w:rsidR="00C80FF2">
        <w:rPr>
          <w:b/>
        </w:rPr>
        <w:br/>
      </w:r>
    </w:p>
    <w:p w14:paraId="4261AD02" w14:textId="77777777" w:rsidR="003E2753" w:rsidRDefault="005D2BF0" w:rsidP="00E519F7">
      <w:pPr>
        <w:pStyle w:val="Paragraphedeliste"/>
        <w:numPr>
          <w:ilvl w:val="0"/>
          <w:numId w:val="6"/>
        </w:numPr>
        <w:spacing w:after="0"/>
      </w:pPr>
      <w:r w:rsidRPr="00E519F7">
        <w:rPr>
          <w:b/>
        </w:rPr>
        <w:t>expliquer déroulé de la journée</w:t>
      </w:r>
    </w:p>
    <w:p w14:paraId="3836F527" w14:textId="77777777" w:rsidR="00E519F7" w:rsidRDefault="00E519F7" w:rsidP="00E519F7">
      <w:pPr>
        <w:pStyle w:val="Paragraphedeliste"/>
        <w:numPr>
          <w:ilvl w:val="1"/>
          <w:numId w:val="6"/>
        </w:numPr>
        <w:spacing w:after="0"/>
      </w:pPr>
      <w:r>
        <w:t>prélèvement sanguin au point santé</w:t>
      </w:r>
      <w:r w:rsidR="000F2CF0">
        <w:t xml:space="preserve"> d’une faible quantité de sang (demi-tasse d’espresso</w:t>
      </w:r>
    </w:p>
    <w:p w14:paraId="2F67A153" w14:textId="77777777" w:rsidR="00E519F7" w:rsidRDefault="00E519F7" w:rsidP="00E519F7">
      <w:pPr>
        <w:pStyle w:val="Paragraphedeliste"/>
        <w:numPr>
          <w:ilvl w:val="1"/>
          <w:numId w:val="6"/>
        </w:numPr>
        <w:spacing w:after="0"/>
      </w:pPr>
      <w:r>
        <w:t>On va au scanner</w:t>
      </w:r>
    </w:p>
    <w:p w14:paraId="35A4C3EC" w14:textId="77777777" w:rsidR="003E2753" w:rsidRDefault="004031BC" w:rsidP="00E519F7">
      <w:pPr>
        <w:pStyle w:val="Paragraphedeliste"/>
        <w:numPr>
          <w:ilvl w:val="1"/>
          <w:numId w:val="6"/>
        </w:numPr>
        <w:spacing w:after="0"/>
      </w:pPr>
      <w:r>
        <w:t>Scan spectroscopie : rien besoin de faire</w:t>
      </w:r>
    </w:p>
    <w:p w14:paraId="0CFCF540" w14:textId="77777777" w:rsidR="003E2753" w:rsidRDefault="004031BC" w:rsidP="00E519F7">
      <w:pPr>
        <w:pStyle w:val="Paragraphedeliste"/>
        <w:numPr>
          <w:ilvl w:val="1"/>
          <w:numId w:val="6"/>
        </w:numPr>
        <w:spacing w:after="0"/>
      </w:pPr>
      <w:r>
        <w:t>Pause + entraînement hors du scanner</w:t>
      </w:r>
    </w:p>
    <w:p w14:paraId="5F595AC9" w14:textId="77777777" w:rsidR="00A535CA" w:rsidRDefault="004031BC" w:rsidP="00A535CA">
      <w:pPr>
        <w:pStyle w:val="Paragraphedeliste"/>
        <w:numPr>
          <w:ilvl w:val="1"/>
          <w:numId w:val="6"/>
        </w:numPr>
        <w:spacing w:after="0"/>
      </w:pPr>
      <w:r>
        <w:t>Tâche comportementale dans le scanner impliquant un effort physique et un effort mental (pas détailler plus à ce stade)</w:t>
      </w:r>
    </w:p>
    <w:p w14:paraId="01FCB640" w14:textId="77777777" w:rsidR="005D2BF0" w:rsidRPr="004031BC" w:rsidRDefault="004031BC" w:rsidP="00A535CA">
      <w:pPr>
        <w:pStyle w:val="Paragraphedeliste"/>
        <w:spacing w:after="0"/>
        <w:ind w:left="1440"/>
      </w:pPr>
      <w:r>
        <w:t>+ 8 prélèvements salivaires à effectuer</w:t>
      </w:r>
      <w:r w:rsidR="00C80FF2">
        <w:br/>
      </w:r>
    </w:p>
    <w:p w14:paraId="56E877EF" w14:textId="77777777" w:rsidR="003E2753" w:rsidRDefault="003E2753" w:rsidP="00E519F7">
      <w:pPr>
        <w:pStyle w:val="Paragraphedeliste"/>
        <w:numPr>
          <w:ilvl w:val="0"/>
          <w:numId w:val="6"/>
        </w:numPr>
      </w:pPr>
      <w:r w:rsidRPr="00A535CA">
        <w:t>Aller au</w:t>
      </w:r>
      <w:r>
        <w:rPr>
          <w:b/>
        </w:rPr>
        <w:t xml:space="preserve"> </w:t>
      </w:r>
      <w:r w:rsidR="005D2BF0" w:rsidRPr="005D2BF0">
        <w:rPr>
          <w:b/>
        </w:rPr>
        <w:t>Point santé</w:t>
      </w:r>
      <w:r w:rsidR="005D2BF0">
        <w:t> :</w:t>
      </w:r>
    </w:p>
    <w:p w14:paraId="2F4DFEFE" w14:textId="77777777" w:rsidR="003E2753" w:rsidRDefault="005D2BF0" w:rsidP="003E2753">
      <w:pPr>
        <w:pStyle w:val="Paragraphedeliste"/>
        <w:numPr>
          <w:ilvl w:val="0"/>
          <w:numId w:val="8"/>
        </w:numPr>
      </w:pPr>
      <w:r w:rsidRPr="003E2753">
        <w:rPr>
          <w:b/>
        </w:rPr>
        <w:t>extraction 1.2mL*4</w:t>
      </w:r>
      <w:r>
        <w:t xml:space="preserve"> </w:t>
      </w:r>
      <w:r w:rsidRPr="003E2753">
        <w:rPr>
          <w:b/>
        </w:rPr>
        <w:t>sang</w:t>
      </w:r>
      <w:r w:rsidR="003E2753">
        <w:rPr>
          <w:b/>
        </w:rPr>
        <w:t xml:space="preserve"> avec l’identifiant CIDXXX noté sur les tubes</w:t>
      </w:r>
    </w:p>
    <w:p w14:paraId="5E3C27B8" w14:textId="77777777" w:rsidR="003E2753" w:rsidRDefault="003E2753" w:rsidP="003E2753">
      <w:pPr>
        <w:pStyle w:val="Paragraphedeliste"/>
        <w:numPr>
          <w:ilvl w:val="1"/>
          <w:numId w:val="8"/>
        </w:numPr>
      </w:pPr>
      <w:r>
        <w:t xml:space="preserve">un </w:t>
      </w:r>
      <w:r w:rsidR="005D2BF0">
        <w:t xml:space="preserve">de nous met les aliquots direct dans </w:t>
      </w:r>
      <w:r w:rsidR="005D2BF0" w:rsidRPr="00A535CA">
        <w:rPr>
          <w:b/>
        </w:rPr>
        <w:t>l’azote liquide (-</w:t>
      </w:r>
      <w:r w:rsidR="00A535CA">
        <w:rPr>
          <w:b/>
        </w:rPr>
        <w:t>20</w:t>
      </w:r>
      <w:r w:rsidR="005D2BF0" w:rsidRPr="00A535CA">
        <w:rPr>
          <w:b/>
        </w:rPr>
        <w:t>0°C)</w:t>
      </w:r>
      <w:r w:rsidR="005D2BF0">
        <w:t xml:space="preserve"> pour </w:t>
      </w:r>
      <w:r w:rsidR="007937BA" w:rsidRPr="007937BA">
        <w:rPr>
          <w:b/>
        </w:rPr>
        <w:t>2 minutes</w:t>
      </w:r>
      <w:r w:rsidR="00A535CA">
        <w:t xml:space="preserve"> avec la louche</w:t>
      </w:r>
      <w:r w:rsidR="009D5408">
        <w:t xml:space="preserve"> (attention à bien faire le même timing pour tous les tubes et tous les participants)</w:t>
      </w:r>
    </w:p>
    <w:p w14:paraId="44CCA8B1" w14:textId="77777777" w:rsidR="005D2BF0" w:rsidRPr="003E2753" w:rsidRDefault="003E2753" w:rsidP="005D2BF0">
      <w:pPr>
        <w:pStyle w:val="Paragraphedeliste"/>
        <w:numPr>
          <w:ilvl w:val="1"/>
          <w:numId w:val="8"/>
        </w:numPr>
      </w:pPr>
      <w:r>
        <w:t xml:space="preserve">puis un de nous </w:t>
      </w:r>
      <w:r w:rsidR="005D2BF0">
        <w:t xml:space="preserve">ramène les échantillons dans la </w:t>
      </w:r>
      <w:r w:rsidR="005D2BF0" w:rsidRPr="00A535CA">
        <w:rPr>
          <w:b/>
        </w:rPr>
        <w:t>carboglace (-20°C)</w:t>
      </w:r>
      <w:r w:rsidR="005D2BF0">
        <w:t xml:space="preserve"> au frigo du labo</w:t>
      </w:r>
      <w:r>
        <w:t xml:space="preserve"> (-80°C) situé </w:t>
      </w:r>
      <w:r w:rsidR="009D5408">
        <w:t xml:space="preserve">couloir AI-0121 </w:t>
      </w:r>
      <w:r>
        <w:t xml:space="preserve">salle </w:t>
      </w:r>
      <w:r w:rsidR="00AF265D">
        <w:t>AI-</w:t>
      </w:r>
      <w:r w:rsidR="009D5408">
        <w:t xml:space="preserve">0223 </w:t>
      </w:r>
    </w:p>
    <w:p w14:paraId="7A7068E3" w14:textId="77777777" w:rsidR="003E2753" w:rsidRDefault="003E2753" w:rsidP="003E2753">
      <w:pPr>
        <w:pStyle w:val="Paragraphedeliste"/>
        <w:ind w:left="1440"/>
      </w:pPr>
    </w:p>
    <w:p w14:paraId="4574BD75" w14:textId="77777777" w:rsidR="003E2753" w:rsidRDefault="003E2753" w:rsidP="00E519F7">
      <w:pPr>
        <w:pStyle w:val="Paragraphedeliste"/>
        <w:numPr>
          <w:ilvl w:val="0"/>
          <w:numId w:val="6"/>
        </w:numPr>
      </w:pPr>
      <w:r>
        <w:rPr>
          <w:b/>
        </w:rPr>
        <w:t xml:space="preserve">aller au </w:t>
      </w:r>
      <w:r w:rsidR="005D2BF0" w:rsidRPr="005D2BF0">
        <w:rPr>
          <w:b/>
        </w:rPr>
        <w:t>CIBM</w:t>
      </w:r>
    </w:p>
    <w:p w14:paraId="2A95080C" w14:textId="77777777" w:rsidR="00954264" w:rsidRDefault="00954264" w:rsidP="00954264">
      <w:pPr>
        <w:pStyle w:val="Paragraphedeliste"/>
        <w:numPr>
          <w:ilvl w:val="0"/>
          <w:numId w:val="8"/>
        </w:numPr>
      </w:pPr>
      <w:r>
        <w:lastRenderedPageBreak/>
        <w:t>1 personne ramène le sang au frigo -80°C et revient aider à l’installation du scanner</w:t>
      </w:r>
    </w:p>
    <w:p w14:paraId="32628655" w14:textId="77777777" w:rsidR="00954264" w:rsidRDefault="00954264" w:rsidP="00954264">
      <w:pPr>
        <w:pStyle w:val="Paragraphedeliste"/>
        <w:numPr>
          <w:ilvl w:val="0"/>
          <w:numId w:val="8"/>
        </w:numPr>
      </w:pPr>
      <w:r>
        <w:t>1 personne prépare l’ordinateur et le scan (cf fiche MRS/IRMf)</w:t>
      </w:r>
    </w:p>
    <w:p w14:paraId="08C839C8" w14:textId="77777777" w:rsidR="002441BA" w:rsidRDefault="003E2753" w:rsidP="002441BA">
      <w:pPr>
        <w:pStyle w:val="Paragraphedeliste"/>
        <w:numPr>
          <w:ilvl w:val="0"/>
          <w:numId w:val="8"/>
        </w:numPr>
      </w:pPr>
      <w:r>
        <w:t>1 personne</w:t>
      </w:r>
      <w:r w:rsidR="005D2BF0">
        <w:t xml:space="preserve"> ramène le participant au CIBM</w:t>
      </w:r>
      <w:r>
        <w:t xml:space="preserve"> </w:t>
      </w:r>
      <w:r w:rsidR="002441BA">
        <w:t>et lui explique les contraintes du scanner spectroscopie :</w:t>
      </w:r>
    </w:p>
    <w:p w14:paraId="045D6B67" w14:textId="77777777" w:rsidR="004162B6" w:rsidRPr="00082D57" w:rsidRDefault="004162B6" w:rsidP="002441BA">
      <w:pPr>
        <w:pStyle w:val="Paragraphedeliste"/>
        <w:numPr>
          <w:ilvl w:val="1"/>
          <w:numId w:val="8"/>
        </w:numPr>
        <w:rPr>
          <w:b/>
        </w:rPr>
      </w:pPr>
      <w:r w:rsidRPr="004162B6">
        <w:rPr>
          <w:b/>
        </w:rPr>
        <w:t>TOILETTES</w:t>
      </w:r>
      <w:r w:rsidRPr="004162B6">
        <w:t xml:space="preserve"> avant le scanner</w:t>
      </w:r>
      <w:r>
        <w:t xml:space="preserve"> et l’installation</w:t>
      </w:r>
    </w:p>
    <w:p w14:paraId="0EEDF54F" w14:textId="77777777" w:rsidR="00082D57" w:rsidRPr="007F32BE" w:rsidRDefault="00082D57" w:rsidP="00082D57">
      <w:pPr>
        <w:pStyle w:val="Paragraphedeliste"/>
        <w:numPr>
          <w:ilvl w:val="1"/>
          <w:numId w:val="8"/>
        </w:numPr>
        <w:rPr>
          <w:b/>
        </w:rPr>
      </w:pPr>
      <w:r>
        <w:rPr>
          <w:b/>
        </w:rPr>
        <w:t>PR</w:t>
      </w:r>
      <w:r>
        <w:rPr>
          <w:rFonts w:cstheme="minorHAnsi"/>
          <w:b/>
        </w:rPr>
        <w:t xml:space="preserve">ÉLÈVEMENT SALIVAIRE A </w:t>
      </w:r>
      <w:r>
        <w:rPr>
          <w:rFonts w:cstheme="minorHAnsi"/>
        </w:rPr>
        <w:t xml:space="preserve">(pour cortisol) penser à annoter le tube </w:t>
      </w:r>
      <w:r w:rsidRPr="00082D57">
        <w:rPr>
          <w:rFonts w:cstheme="minorHAnsi"/>
          <w:b/>
        </w:rPr>
        <w:t>CIDXXX_</w:t>
      </w:r>
      <w:r>
        <w:rPr>
          <w:rFonts w:cstheme="minorHAnsi"/>
          <w:b/>
        </w:rPr>
        <w:t>A</w:t>
      </w:r>
      <w:r>
        <w:rPr>
          <w:rFonts w:cstheme="minorHAnsi"/>
        </w:rPr>
        <w:t xml:space="preserve"> et stocker dans le frigo à 4°C</w:t>
      </w:r>
    </w:p>
    <w:p w14:paraId="59E89597" w14:textId="77777777" w:rsidR="007F32BE" w:rsidRDefault="007F32BE" w:rsidP="00082D57">
      <w:pPr>
        <w:pStyle w:val="Paragraphedeliste"/>
        <w:numPr>
          <w:ilvl w:val="1"/>
          <w:numId w:val="8"/>
        </w:numPr>
        <w:rPr>
          <w:b/>
        </w:rPr>
      </w:pPr>
      <w:r>
        <w:rPr>
          <w:b/>
        </w:rPr>
        <w:t>+ question fatigue entre 0 et 10</w:t>
      </w:r>
    </w:p>
    <w:p w14:paraId="4ABF9D0B" w14:textId="77777777" w:rsidR="00C80FF2" w:rsidRPr="00082D57" w:rsidRDefault="00C80FF2" w:rsidP="00082D57">
      <w:pPr>
        <w:pStyle w:val="Paragraphedeliste"/>
        <w:numPr>
          <w:ilvl w:val="1"/>
          <w:numId w:val="8"/>
        </w:numPr>
        <w:rPr>
          <w:b/>
        </w:rPr>
      </w:pPr>
      <w:r>
        <w:rPr>
          <w:b/>
        </w:rPr>
        <w:t xml:space="preserve">Peser </w:t>
      </w:r>
      <w:r w:rsidRPr="00C80FF2">
        <w:t>le participant sur la balance si il/elle ne connaît pas son poids</w:t>
      </w:r>
    </w:p>
    <w:p w14:paraId="33F88B02" w14:textId="77777777" w:rsidR="00082D57" w:rsidRPr="00082D57" w:rsidRDefault="00082D57" w:rsidP="00082D57">
      <w:pPr>
        <w:rPr>
          <w:b/>
        </w:rPr>
      </w:pPr>
    </w:p>
    <w:p w14:paraId="60F9A7A9" w14:textId="77777777" w:rsidR="009D5408" w:rsidRPr="009D5408" w:rsidRDefault="009D5408" w:rsidP="002441BA">
      <w:pPr>
        <w:pStyle w:val="Paragraphedeliste"/>
        <w:numPr>
          <w:ilvl w:val="1"/>
          <w:numId w:val="8"/>
        </w:numPr>
        <w:rPr>
          <w:b/>
        </w:rPr>
      </w:pPr>
      <w:r>
        <w:t xml:space="preserve">pour les femmes : briefer sur le </w:t>
      </w:r>
      <w:r w:rsidRPr="002441BA">
        <w:rPr>
          <w:b/>
        </w:rPr>
        <w:t>soutien-gorge</w:t>
      </w:r>
      <w:r>
        <w:t xml:space="preserve"> (elles peuvent retirer si elles veulent, mais elles peuvent aussi le garder. Pas dangereux mais peut être gênant)</w:t>
      </w:r>
    </w:p>
    <w:p w14:paraId="64A1F9B9" w14:textId="77777777" w:rsidR="009D5408" w:rsidRDefault="009D5408" w:rsidP="009D5408">
      <w:pPr>
        <w:pStyle w:val="Paragraphedeliste"/>
        <w:numPr>
          <w:ilvl w:val="1"/>
          <w:numId w:val="8"/>
        </w:numPr>
      </w:pPr>
      <w:r>
        <w:t xml:space="preserve">retirer tout </w:t>
      </w:r>
      <w:r w:rsidRPr="002441BA">
        <w:rPr>
          <w:b/>
        </w:rPr>
        <w:t>objet métallique</w:t>
      </w:r>
      <w:r>
        <w:t xml:space="preserve"> des poches</w:t>
      </w:r>
    </w:p>
    <w:p w14:paraId="34F62DA9" w14:textId="77777777" w:rsidR="007F32BE" w:rsidRPr="007F32BE" w:rsidRDefault="009D5408" w:rsidP="007F32BE">
      <w:pPr>
        <w:pStyle w:val="Paragraphedeliste"/>
        <w:numPr>
          <w:ilvl w:val="1"/>
          <w:numId w:val="8"/>
        </w:numPr>
      </w:pPr>
      <w:r>
        <w:t xml:space="preserve">retirer les </w:t>
      </w:r>
      <w:r w:rsidRPr="002441BA">
        <w:rPr>
          <w:b/>
        </w:rPr>
        <w:t>chaussures</w:t>
      </w:r>
    </w:p>
    <w:p w14:paraId="6342851C" w14:textId="77777777" w:rsidR="007F32BE" w:rsidRPr="007F32BE" w:rsidRDefault="007F32BE" w:rsidP="007F32BE">
      <w:pPr>
        <w:pStyle w:val="Paragraphedeliste"/>
        <w:numPr>
          <w:ilvl w:val="1"/>
          <w:numId w:val="8"/>
        </w:numPr>
      </w:pPr>
      <w:r w:rsidRPr="007F32BE">
        <w:rPr>
          <w:b/>
        </w:rPr>
        <w:t>ne pas attacher les cheveux</w:t>
      </w:r>
      <w:r w:rsidRPr="007F32BE">
        <w:t xml:space="preserve"> (gênant pour l</w:t>
      </w:r>
      <w:r>
        <w:t>’antenne du scanner</w:t>
      </w:r>
      <w:r w:rsidRPr="007F32BE">
        <w:t>)</w:t>
      </w:r>
    </w:p>
    <w:p w14:paraId="09F95F6A" w14:textId="77777777" w:rsidR="009D5408" w:rsidRDefault="009D5408" w:rsidP="009D5408">
      <w:pPr>
        <w:pStyle w:val="Paragraphedeliste"/>
        <w:numPr>
          <w:ilvl w:val="1"/>
          <w:numId w:val="8"/>
        </w:numPr>
      </w:pPr>
      <w:r w:rsidRPr="004162B6">
        <w:rPr>
          <w:b/>
        </w:rPr>
        <w:t>température</w:t>
      </w:r>
      <w:r>
        <w:t xml:space="preserve"> : possible mettre un </w:t>
      </w:r>
      <w:r w:rsidRPr="004162B6">
        <w:rPr>
          <w:b/>
        </w:rPr>
        <w:t>pull</w:t>
      </w:r>
      <w:r>
        <w:t xml:space="preserve"> + on peut rajouter une </w:t>
      </w:r>
      <w:r w:rsidRPr="004162B6">
        <w:rPr>
          <w:b/>
        </w:rPr>
        <w:t>couverture</w:t>
      </w:r>
    </w:p>
    <w:p w14:paraId="3ECE09A0" w14:textId="77777777" w:rsidR="009D5408" w:rsidRDefault="009D5408" w:rsidP="009D5408">
      <w:pPr>
        <w:pStyle w:val="Paragraphedeliste"/>
        <w:numPr>
          <w:ilvl w:val="1"/>
          <w:numId w:val="8"/>
        </w:numPr>
      </w:pPr>
      <w:r w:rsidRPr="004162B6">
        <w:rPr>
          <w:b/>
        </w:rPr>
        <w:t>la tête pourrait tourner</w:t>
      </w:r>
      <w:r>
        <w:t xml:space="preserve"> au moment de rentrer dans le scanner (lié à l’impact du champ magnétique sur l’oreille interne, </w:t>
      </w:r>
      <w:r w:rsidRPr="002441BA">
        <w:rPr>
          <w:u w:val="single"/>
        </w:rPr>
        <w:t>pas dangereux</w:t>
      </w:r>
      <w:r>
        <w:t>, attendre un peu et cela passera)</w:t>
      </w:r>
    </w:p>
    <w:p w14:paraId="015407BC" w14:textId="77777777" w:rsidR="009D5408" w:rsidRDefault="009D5408" w:rsidP="009D5408">
      <w:pPr>
        <w:pStyle w:val="Paragraphedeliste"/>
        <w:numPr>
          <w:ilvl w:val="1"/>
          <w:numId w:val="8"/>
        </w:numPr>
        <w:rPr>
          <w:b/>
        </w:rPr>
      </w:pPr>
      <w:r w:rsidRPr="00C80FF2">
        <w:t>possible</w:t>
      </w:r>
      <w:r>
        <w:rPr>
          <w:b/>
        </w:rPr>
        <w:t xml:space="preserve"> dormir pendant la MRS</w:t>
      </w:r>
    </w:p>
    <w:p w14:paraId="0FB96B27" w14:textId="77777777" w:rsidR="009D5408" w:rsidRPr="009D5408" w:rsidRDefault="009D5408" w:rsidP="009D5408">
      <w:pPr>
        <w:pStyle w:val="Paragraphedeliste"/>
        <w:numPr>
          <w:ilvl w:val="1"/>
          <w:numId w:val="8"/>
        </w:numPr>
        <w:rPr>
          <w:b/>
        </w:rPr>
      </w:pPr>
      <w:r w:rsidRPr="009D5408">
        <w:rPr>
          <w:b/>
        </w:rPr>
        <w:t>pas croiser les bras ou les jambes</w:t>
      </w:r>
      <w:r>
        <w:t xml:space="preserve"> (artéfacts + fait chauffer)</w:t>
      </w:r>
    </w:p>
    <w:p w14:paraId="57505EF4" w14:textId="77777777" w:rsidR="009D5408" w:rsidRDefault="009D5408" w:rsidP="009D5408">
      <w:pPr>
        <w:pStyle w:val="Paragraphedeliste"/>
        <w:numPr>
          <w:ilvl w:val="1"/>
          <w:numId w:val="8"/>
        </w:numPr>
      </w:pPr>
      <w:r w:rsidRPr="009D5408">
        <w:rPr>
          <w:b/>
        </w:rPr>
        <w:t xml:space="preserve">mieux de fermer les yeux </w:t>
      </w:r>
      <w:r w:rsidRPr="009D5408">
        <w:t>pendant l’entrée dans le scanner + pendant l’expérience</w:t>
      </w:r>
    </w:p>
    <w:p w14:paraId="4157AD4A" w14:textId="77777777" w:rsidR="009D5408" w:rsidRPr="009D5408" w:rsidRDefault="009D5408" w:rsidP="009D5408">
      <w:pPr>
        <w:pStyle w:val="Paragraphedeliste"/>
        <w:numPr>
          <w:ilvl w:val="1"/>
          <w:numId w:val="8"/>
        </w:numPr>
      </w:pPr>
      <w:r>
        <w:rPr>
          <w:b/>
        </w:rPr>
        <w:t>retirer le masque</w:t>
      </w:r>
      <w:r w:rsidRPr="009D5408">
        <w:t xml:space="preserve"> (covid)</w:t>
      </w:r>
    </w:p>
    <w:p w14:paraId="5B9FCE97" w14:textId="77777777" w:rsidR="002441BA" w:rsidRDefault="006F609D" w:rsidP="002441BA">
      <w:pPr>
        <w:pStyle w:val="Paragraphedeliste"/>
        <w:numPr>
          <w:ilvl w:val="1"/>
          <w:numId w:val="8"/>
        </w:numPr>
      </w:pPr>
      <w:r>
        <w:rPr>
          <w:b/>
        </w:rPr>
        <w:t xml:space="preserve">expliquer </w:t>
      </w:r>
      <w:r w:rsidR="002441BA" w:rsidRPr="002441BA">
        <w:rPr>
          <w:b/>
        </w:rPr>
        <w:t>Pad + charlotte</w:t>
      </w:r>
      <w:r w:rsidR="002441BA">
        <w:t xml:space="preserve"> sur la tête (qualité du signal)</w:t>
      </w:r>
    </w:p>
    <w:p w14:paraId="1CC5677A" w14:textId="77777777" w:rsidR="002441BA" w:rsidRPr="00082D57" w:rsidRDefault="002441BA" w:rsidP="002441BA">
      <w:pPr>
        <w:pStyle w:val="Paragraphedeliste"/>
        <w:numPr>
          <w:ilvl w:val="1"/>
          <w:numId w:val="8"/>
        </w:numPr>
        <w:rPr>
          <w:b/>
        </w:rPr>
      </w:pPr>
      <w:r w:rsidRPr="002441BA">
        <w:rPr>
          <w:b/>
        </w:rPr>
        <w:t>pas bouger la tête</w:t>
      </w:r>
      <w:r>
        <w:rPr>
          <w:b/>
        </w:rPr>
        <w:t> !!!!</w:t>
      </w:r>
      <w:r w:rsidRPr="002441BA">
        <w:t xml:space="preserve"> (qualité du signal)</w:t>
      </w:r>
    </w:p>
    <w:p w14:paraId="5C1F6705" w14:textId="77777777" w:rsidR="00082D57" w:rsidRPr="002441BA" w:rsidRDefault="006F609D" w:rsidP="002441BA">
      <w:pPr>
        <w:pStyle w:val="Paragraphedeliste"/>
        <w:numPr>
          <w:ilvl w:val="1"/>
          <w:numId w:val="8"/>
        </w:numPr>
        <w:rPr>
          <w:b/>
        </w:rPr>
      </w:pPr>
      <w:r>
        <w:rPr>
          <w:b/>
        </w:rPr>
        <w:t xml:space="preserve">en cas de soucis : poire d’arrêt d’urgence : </w:t>
      </w:r>
      <w:r w:rsidRPr="006F609D">
        <w:t xml:space="preserve">ils peuvent presser à n’importe quel moment s’ils ne se sentent pas bien (pas juste toilettes mais </w:t>
      </w:r>
      <w:r w:rsidRPr="006F609D">
        <w:rPr>
          <w:b/>
        </w:rPr>
        <w:t>vraiment urgence</w:t>
      </w:r>
      <w:r w:rsidRPr="006F609D">
        <w:t>)</w:t>
      </w:r>
      <w:r>
        <w:br/>
      </w:r>
      <w:r>
        <w:rPr>
          <w:b/>
        </w:rPr>
        <w:t>+ on les entend et on peut interagir</w:t>
      </w:r>
    </w:p>
    <w:p w14:paraId="3BC01165" w14:textId="77777777" w:rsidR="002441BA" w:rsidRDefault="002441BA" w:rsidP="002441BA">
      <w:pPr>
        <w:pStyle w:val="Paragraphedeliste"/>
        <w:numPr>
          <w:ilvl w:val="1"/>
          <w:numId w:val="8"/>
        </w:numPr>
      </w:pPr>
      <w:r w:rsidRPr="002441BA">
        <w:rPr>
          <w:b/>
        </w:rPr>
        <w:t>boules quiès</w:t>
      </w:r>
      <w:r>
        <w:t xml:space="preserve"> pour le bruit de l’IRM (la « musique » de l’IRM)</w:t>
      </w:r>
    </w:p>
    <w:p w14:paraId="52681CB8" w14:textId="77777777" w:rsidR="006F609D" w:rsidRDefault="006F609D" w:rsidP="006F609D">
      <w:pPr>
        <w:pStyle w:val="Paragraphedeliste"/>
        <w:numPr>
          <w:ilvl w:val="1"/>
          <w:numId w:val="8"/>
        </w:numPr>
      </w:pPr>
      <w:r>
        <w:rPr>
          <w:b/>
        </w:rPr>
        <w:t xml:space="preserve">mettre </w:t>
      </w:r>
      <w:r w:rsidRPr="002441BA">
        <w:rPr>
          <w:b/>
        </w:rPr>
        <w:t>Pad + charlotte</w:t>
      </w:r>
      <w:r>
        <w:t xml:space="preserve"> sur la tête (appeler les 2 autres pour le faire)</w:t>
      </w:r>
    </w:p>
    <w:p w14:paraId="7F228E30" w14:textId="77777777" w:rsidR="009D5408" w:rsidRPr="009D5408" w:rsidRDefault="009D5408" w:rsidP="009D5408">
      <w:pPr>
        <w:rPr>
          <w:b/>
        </w:rPr>
      </w:pPr>
    </w:p>
    <w:p w14:paraId="6BB5D559" w14:textId="77777777" w:rsidR="004162B6" w:rsidRPr="004162B6" w:rsidRDefault="009D5408" w:rsidP="009D5408">
      <w:pPr>
        <w:pStyle w:val="Paragraphedeliste"/>
        <w:numPr>
          <w:ilvl w:val="0"/>
          <w:numId w:val="8"/>
        </w:numPr>
      </w:pPr>
      <w:r>
        <w:t>une fois le/la participant.e installé.e dans le scanner :</w:t>
      </w:r>
    </w:p>
    <w:p w14:paraId="39C6B8BC" w14:textId="77777777" w:rsidR="004162B6" w:rsidRDefault="004162B6" w:rsidP="002441BA">
      <w:pPr>
        <w:pStyle w:val="Paragraphedeliste"/>
        <w:numPr>
          <w:ilvl w:val="1"/>
          <w:numId w:val="8"/>
        </w:numPr>
        <w:rPr>
          <w:b/>
        </w:rPr>
      </w:pPr>
      <w:r w:rsidRPr="004162B6">
        <w:rPr>
          <w:b/>
        </w:rPr>
        <w:t>aller le plus haut possible dans l’antenne</w:t>
      </w:r>
    </w:p>
    <w:p w14:paraId="17A9D273" w14:textId="77777777" w:rsidR="009D5408" w:rsidRPr="00082D57" w:rsidRDefault="009D5408" w:rsidP="009D5408">
      <w:pPr>
        <w:pStyle w:val="Paragraphedeliste"/>
        <w:numPr>
          <w:ilvl w:val="1"/>
          <w:numId w:val="8"/>
        </w:numPr>
        <w:rPr>
          <w:b/>
        </w:rPr>
      </w:pPr>
      <w:r w:rsidRPr="00682F81">
        <w:t>rappel :</w:t>
      </w:r>
      <w:r>
        <w:rPr>
          <w:b/>
        </w:rPr>
        <w:t xml:space="preserve"> </w:t>
      </w:r>
      <w:r w:rsidRPr="002441BA">
        <w:rPr>
          <w:b/>
        </w:rPr>
        <w:t>pas bouger la tête</w:t>
      </w:r>
      <w:r>
        <w:rPr>
          <w:b/>
        </w:rPr>
        <w:t> !!!!</w:t>
      </w:r>
      <w:r w:rsidR="00082D57">
        <w:rPr>
          <w:b/>
        </w:rPr>
        <w:t xml:space="preserve"> </w:t>
      </w:r>
      <w:r w:rsidR="00082D57" w:rsidRPr="00082D57">
        <w:t>(+ pas croiser jambes et bras)</w:t>
      </w:r>
    </w:p>
    <w:p w14:paraId="68FB4A8F" w14:textId="77777777" w:rsidR="00082D57" w:rsidRPr="00082D57" w:rsidRDefault="00082D57" w:rsidP="009D5408">
      <w:pPr>
        <w:pStyle w:val="Paragraphedeliste"/>
        <w:numPr>
          <w:ilvl w:val="1"/>
          <w:numId w:val="8"/>
        </w:numPr>
      </w:pPr>
      <w:r w:rsidRPr="00082D57">
        <w:t>rappel</w:t>
      </w:r>
      <w:r>
        <w:rPr>
          <w:b/>
        </w:rPr>
        <w:t> </w:t>
      </w:r>
      <w:r w:rsidRPr="00082D57">
        <w:t>:</w:t>
      </w:r>
      <w:r>
        <w:rPr>
          <w:b/>
        </w:rPr>
        <w:t xml:space="preserve"> fermer les yeux </w:t>
      </w:r>
      <w:r w:rsidRPr="00082D57">
        <w:t>(pour le laser + entrée dans le scanner)</w:t>
      </w:r>
    </w:p>
    <w:p w14:paraId="0B68466A" w14:textId="77777777" w:rsidR="002B402D" w:rsidRPr="007F32BE" w:rsidRDefault="00682F81" w:rsidP="005D2BF0">
      <w:pPr>
        <w:pStyle w:val="Paragraphedeliste"/>
        <w:numPr>
          <w:ilvl w:val="1"/>
          <w:numId w:val="8"/>
        </w:numPr>
        <w:rPr>
          <w:b/>
        </w:rPr>
      </w:pPr>
      <w:r>
        <w:rPr>
          <w:b/>
        </w:rPr>
        <w:t xml:space="preserve">reproposer couverture </w:t>
      </w:r>
      <w:r w:rsidRPr="00682F81">
        <w:t>si le/la participant.e pense que nécessaire</w:t>
      </w:r>
    </w:p>
    <w:p w14:paraId="3A620AA7" w14:textId="77777777" w:rsidR="007F32BE" w:rsidRPr="006F609D" w:rsidRDefault="007F32BE" w:rsidP="005D2BF0">
      <w:pPr>
        <w:pStyle w:val="Paragraphedeliste"/>
        <w:numPr>
          <w:ilvl w:val="1"/>
          <w:numId w:val="8"/>
        </w:numPr>
        <w:rPr>
          <w:b/>
        </w:rPr>
      </w:pPr>
      <w:r>
        <w:rPr>
          <w:b/>
        </w:rPr>
        <w:t xml:space="preserve">donner la poire d’arrêt d’urgence </w:t>
      </w:r>
      <w:r w:rsidRPr="007F32BE">
        <w:t xml:space="preserve">dans la main et </w:t>
      </w:r>
      <w:r w:rsidRPr="007F32BE">
        <w:rPr>
          <w:b/>
        </w:rPr>
        <w:t>expliquer</w:t>
      </w:r>
      <w:r w:rsidRPr="007F32BE">
        <w:t xml:space="preserve"> à nouveau ce que c’est</w:t>
      </w:r>
    </w:p>
    <w:p w14:paraId="5E3F80B5" w14:textId="77777777" w:rsidR="006F609D" w:rsidRPr="006F609D" w:rsidRDefault="006F609D" w:rsidP="006F609D">
      <w:pPr>
        <w:rPr>
          <w:b/>
        </w:rPr>
      </w:pPr>
    </w:p>
    <w:p w14:paraId="45398A01" w14:textId="77777777" w:rsidR="006F609D" w:rsidRPr="006F609D" w:rsidRDefault="006F609D" w:rsidP="006F609D">
      <w:pPr>
        <w:pStyle w:val="Paragraphedeliste"/>
        <w:numPr>
          <w:ilvl w:val="0"/>
          <w:numId w:val="3"/>
        </w:numPr>
      </w:pPr>
      <w:r>
        <w:rPr>
          <w:b/>
        </w:rPr>
        <w:t xml:space="preserve">scan </w:t>
      </w:r>
      <w:r w:rsidR="005D2BF0" w:rsidRPr="002B402D">
        <w:rPr>
          <w:b/>
        </w:rPr>
        <w:t>MRS</w:t>
      </w:r>
    </w:p>
    <w:p w14:paraId="4B701191" w14:textId="77777777" w:rsidR="006F609D" w:rsidRPr="006F609D" w:rsidRDefault="006F609D" w:rsidP="006F609D">
      <w:pPr>
        <w:pStyle w:val="Paragraphedeliste"/>
        <w:numPr>
          <w:ilvl w:val="0"/>
          <w:numId w:val="3"/>
        </w:numPr>
      </w:pPr>
      <w:r w:rsidRPr="006F609D">
        <w:rPr>
          <w:b/>
        </w:rPr>
        <w:t>fin scan MRS :</w:t>
      </w:r>
    </w:p>
    <w:p w14:paraId="255ED346" w14:textId="77777777" w:rsidR="006F609D" w:rsidRPr="006F609D" w:rsidRDefault="006F609D" w:rsidP="006F609D">
      <w:pPr>
        <w:pStyle w:val="Paragraphedeliste"/>
        <w:numPr>
          <w:ilvl w:val="0"/>
          <w:numId w:val="9"/>
        </w:numPr>
      </w:pPr>
      <w:r w:rsidRPr="006F609D">
        <w:t xml:space="preserve">à la fin, prévenir au </w:t>
      </w:r>
      <w:r w:rsidRPr="006F609D">
        <w:rPr>
          <w:b/>
        </w:rPr>
        <w:t>micro qu’on vient sortir le participant</w:t>
      </w:r>
    </w:p>
    <w:p w14:paraId="41DBF7FA" w14:textId="77777777" w:rsidR="006F609D" w:rsidRDefault="006F609D" w:rsidP="006F609D">
      <w:pPr>
        <w:pStyle w:val="Paragraphedeliste"/>
        <w:numPr>
          <w:ilvl w:val="0"/>
          <w:numId w:val="9"/>
        </w:numPr>
      </w:pPr>
      <w:r>
        <w:t>accompagner le sujet hors du scanner</w:t>
      </w:r>
    </w:p>
    <w:p w14:paraId="2EC4F99A" w14:textId="77777777" w:rsidR="006F609D" w:rsidRDefault="006F609D" w:rsidP="006F609D">
      <w:pPr>
        <w:pStyle w:val="Paragraphedeliste"/>
        <w:numPr>
          <w:ilvl w:val="0"/>
          <w:numId w:val="9"/>
        </w:numPr>
      </w:pPr>
      <w:r w:rsidRPr="006F609D">
        <w:rPr>
          <w:b/>
        </w:rPr>
        <w:lastRenderedPageBreak/>
        <w:t>retirer pad + charlotte + boules quiès</w:t>
      </w:r>
      <w:r>
        <w:rPr>
          <w:b/>
        </w:rPr>
        <w:t xml:space="preserve"> </w:t>
      </w:r>
      <w:r w:rsidRPr="006F609D">
        <w:t>(+</w:t>
      </w:r>
      <w:r w:rsidRPr="006F609D">
        <w:rPr>
          <w:b/>
        </w:rPr>
        <w:t>couverture</w:t>
      </w:r>
      <w:r w:rsidRPr="006F609D">
        <w:t>)</w:t>
      </w:r>
      <w:r>
        <w:rPr>
          <w:b/>
        </w:rPr>
        <w:br/>
      </w:r>
      <w:r>
        <w:t xml:space="preserve">(jeter dans la poubelle ; attention surtout à </w:t>
      </w:r>
      <w:r w:rsidRPr="006F609D">
        <w:rPr>
          <w:b/>
        </w:rPr>
        <w:t>ne pas déplacer la poubelle</w:t>
      </w:r>
      <w:r>
        <w:t xml:space="preserve"> au cas où elle contienne des éléments métalliques)</w:t>
      </w:r>
    </w:p>
    <w:p w14:paraId="55A8633C" w14:textId="77777777" w:rsidR="006F609D" w:rsidRDefault="006F609D" w:rsidP="006F609D">
      <w:pPr>
        <w:pStyle w:val="Paragraphedeliste"/>
        <w:numPr>
          <w:ilvl w:val="0"/>
          <w:numId w:val="9"/>
        </w:numPr>
      </w:pPr>
      <w:r>
        <w:t xml:space="preserve">redonner le </w:t>
      </w:r>
      <w:r w:rsidRPr="006F609D">
        <w:rPr>
          <w:b/>
        </w:rPr>
        <w:t>masque</w:t>
      </w:r>
      <w:r>
        <w:rPr>
          <w:b/>
        </w:rPr>
        <w:t xml:space="preserve"> </w:t>
      </w:r>
      <w:r w:rsidRPr="006F609D">
        <w:t>(covid)</w:t>
      </w:r>
    </w:p>
    <w:p w14:paraId="37F3C9EB" w14:textId="77777777" w:rsidR="006F609D" w:rsidRDefault="006F609D" w:rsidP="006F609D">
      <w:pPr>
        <w:pStyle w:val="Paragraphedeliste"/>
        <w:numPr>
          <w:ilvl w:val="0"/>
          <w:numId w:val="9"/>
        </w:numPr>
      </w:pPr>
      <w:r>
        <w:t xml:space="preserve">redonner les </w:t>
      </w:r>
      <w:r w:rsidRPr="006F609D">
        <w:rPr>
          <w:b/>
        </w:rPr>
        <w:t>chaussures</w:t>
      </w:r>
    </w:p>
    <w:p w14:paraId="1E95FD09" w14:textId="77777777" w:rsidR="007F32BE" w:rsidRPr="007F32BE" w:rsidRDefault="00E1250B" w:rsidP="007F32BE">
      <w:pPr>
        <w:pStyle w:val="Paragraphedeliste"/>
        <w:numPr>
          <w:ilvl w:val="0"/>
          <w:numId w:val="9"/>
        </w:numPr>
      </w:pPr>
      <w:r w:rsidRPr="00E1250B">
        <w:rPr>
          <w:b/>
        </w:rPr>
        <w:t>prélèvement salivaire</w:t>
      </w:r>
      <w:r>
        <w:t xml:space="preserve"> </w:t>
      </w:r>
      <w:r w:rsidRPr="00E1250B">
        <w:rPr>
          <w:b/>
        </w:rPr>
        <w:t>CIDXXX_B</w:t>
      </w:r>
    </w:p>
    <w:p w14:paraId="7B1912BD" w14:textId="77777777" w:rsidR="007F32BE" w:rsidRPr="007F32BE" w:rsidRDefault="007F32BE" w:rsidP="007F32BE">
      <w:pPr>
        <w:pStyle w:val="Paragraphedeliste"/>
        <w:numPr>
          <w:ilvl w:val="0"/>
          <w:numId w:val="9"/>
        </w:numPr>
      </w:pPr>
      <w:r w:rsidRPr="007F32BE">
        <w:rPr>
          <w:b/>
        </w:rPr>
        <w:t>+ question fatigue entre 0 et 10</w:t>
      </w:r>
    </w:p>
    <w:p w14:paraId="0BF0E003" w14:textId="77777777" w:rsidR="006F609D" w:rsidRDefault="006F609D" w:rsidP="006F609D">
      <w:pPr>
        <w:pStyle w:val="Paragraphedeliste"/>
        <w:numPr>
          <w:ilvl w:val="0"/>
          <w:numId w:val="9"/>
        </w:numPr>
      </w:pPr>
      <w:r>
        <w:t xml:space="preserve">proposer un </w:t>
      </w:r>
      <w:r w:rsidRPr="00E1250B">
        <w:rPr>
          <w:b/>
        </w:rPr>
        <w:t>verre d’eau</w:t>
      </w:r>
    </w:p>
    <w:p w14:paraId="32CE969A" w14:textId="77777777" w:rsidR="002B402D" w:rsidRPr="00E1250B" w:rsidRDefault="00E1250B" w:rsidP="00E1250B">
      <w:pPr>
        <w:pStyle w:val="Paragraphedeliste"/>
        <w:numPr>
          <w:ilvl w:val="0"/>
          <w:numId w:val="9"/>
        </w:numPr>
      </w:pPr>
      <w:r>
        <w:t xml:space="preserve">proposer </w:t>
      </w:r>
      <w:r w:rsidRPr="00E1250B">
        <w:rPr>
          <w:b/>
        </w:rPr>
        <w:t>toilettes</w:t>
      </w:r>
    </w:p>
    <w:p w14:paraId="3A745EAC" w14:textId="77777777" w:rsidR="00786A81" w:rsidRDefault="00E1250B" w:rsidP="00786A81">
      <w:pPr>
        <w:pStyle w:val="Paragraphedeliste"/>
        <w:numPr>
          <w:ilvl w:val="0"/>
          <w:numId w:val="9"/>
        </w:numPr>
      </w:pPr>
      <w:r>
        <w:t xml:space="preserve">proposer de sortir dehors prendre l’air et marcher ou juste de s’asseoir dans la cafèt (prévoir </w:t>
      </w:r>
      <w:r w:rsidRPr="00600562">
        <w:rPr>
          <w:b/>
        </w:rPr>
        <w:t>10-</w:t>
      </w:r>
      <w:r w:rsidRPr="00E1250B">
        <w:rPr>
          <w:b/>
        </w:rPr>
        <w:t>1</w:t>
      </w:r>
      <w:r>
        <w:rPr>
          <w:b/>
        </w:rPr>
        <w:t>5</w:t>
      </w:r>
      <w:r w:rsidRPr="00E1250B">
        <w:rPr>
          <w:b/>
        </w:rPr>
        <w:t xml:space="preserve"> minutes de pause</w:t>
      </w:r>
      <w:r>
        <w:t xml:space="preserve"> (attention à ne pas trop dépasser))</w:t>
      </w:r>
      <w:r w:rsidR="00A72E8D">
        <w:t xml:space="preserve"> une fois validation des 2 autres personnes que c’est bon, ramener le participant pour l’entraînement</w:t>
      </w:r>
    </w:p>
    <w:p w14:paraId="1D60C653" w14:textId="77777777" w:rsidR="00E1250B" w:rsidRPr="00786A81" w:rsidRDefault="00786A81" w:rsidP="00E1250B">
      <w:pPr>
        <w:pStyle w:val="Paragraphedeliste"/>
        <w:numPr>
          <w:ilvl w:val="0"/>
          <w:numId w:val="9"/>
        </w:numPr>
      </w:pPr>
      <w:r w:rsidRPr="00786A81">
        <w:rPr>
          <w:b/>
        </w:rPr>
        <w:t>3 prélèvements salivaires</w:t>
      </w:r>
      <w:r>
        <w:t xml:space="preserve"> </w:t>
      </w:r>
      <w:r w:rsidRPr="00786A81">
        <w:rPr>
          <w:b/>
        </w:rPr>
        <w:t xml:space="preserve">CIDXXX_C.1, CIDXXX_C.2, CIDXXX_C.3 + stocker au frigo du CIBM à 4°C </w:t>
      </w:r>
      <w:r w:rsidRPr="007F32BE">
        <w:t>puis ramener</w:t>
      </w:r>
      <w:r w:rsidRPr="00786A81">
        <w:rPr>
          <w:b/>
        </w:rPr>
        <w:t xml:space="preserve"> au -80°C au labo</w:t>
      </w:r>
    </w:p>
    <w:p w14:paraId="24A52FD4" w14:textId="77777777" w:rsidR="00786A81" w:rsidRDefault="00786A81" w:rsidP="00786A81"/>
    <w:p w14:paraId="70288B0A" w14:textId="77777777" w:rsidR="005D2BF0" w:rsidRPr="002B402D" w:rsidRDefault="00A72E8D" w:rsidP="002B402D">
      <w:pPr>
        <w:pStyle w:val="Paragraphedeliste"/>
        <w:numPr>
          <w:ilvl w:val="0"/>
          <w:numId w:val="3"/>
        </w:numPr>
        <w:rPr>
          <w:b/>
        </w:rPr>
      </w:pPr>
      <w:r>
        <w:rPr>
          <w:b/>
        </w:rPr>
        <w:t>entraînement</w:t>
      </w:r>
    </w:p>
    <w:p w14:paraId="5E6AF338" w14:textId="77777777" w:rsidR="005D2BF0" w:rsidRDefault="005D2BF0" w:rsidP="002B402D">
      <w:pPr>
        <w:pStyle w:val="Paragraphedeliste"/>
        <w:numPr>
          <w:ilvl w:val="1"/>
          <w:numId w:val="3"/>
        </w:numPr>
      </w:pPr>
      <w:r>
        <w:t xml:space="preserve">Les autres : Nettoyer et mettre en place ce qu’il faut pour le scan IRMf et l’entraînement : </w:t>
      </w:r>
      <w:r w:rsidRPr="005D2BF0">
        <w:rPr>
          <w:b/>
        </w:rPr>
        <w:t>boîtier boutons réponse</w:t>
      </w:r>
      <w:r>
        <w:t xml:space="preserve">, </w:t>
      </w:r>
      <w:r w:rsidRPr="005D2BF0">
        <w:rPr>
          <w:b/>
        </w:rPr>
        <w:t>grip</w:t>
      </w:r>
      <w:r>
        <w:t xml:space="preserve"> et </w:t>
      </w:r>
      <w:r w:rsidRPr="005D2BF0">
        <w:rPr>
          <w:b/>
        </w:rPr>
        <w:t>écran</w:t>
      </w:r>
      <w:r>
        <w:t xml:space="preserve"> dans le scan</w:t>
      </w:r>
    </w:p>
    <w:p w14:paraId="48019D76" w14:textId="77777777" w:rsidR="005D2BF0" w:rsidRDefault="00A72E8D" w:rsidP="002B402D">
      <w:pPr>
        <w:pStyle w:val="Paragraphedeliste"/>
        <w:numPr>
          <w:ilvl w:val="1"/>
          <w:numId w:val="3"/>
        </w:numPr>
      </w:pPr>
      <w:r w:rsidRPr="00A72E8D">
        <w:rPr>
          <w:b/>
        </w:rPr>
        <w:t>Expliquer la tâche</w:t>
      </w:r>
      <w:r>
        <w:t xml:space="preserve"> (cf fiche instructions tâche)</w:t>
      </w:r>
      <w:r w:rsidR="004343F9">
        <w:t> :</w:t>
      </w:r>
    </w:p>
    <w:p w14:paraId="010283D9" w14:textId="77777777" w:rsidR="004343F9" w:rsidRPr="00352521" w:rsidRDefault="004343F9" w:rsidP="004343F9">
      <w:pPr>
        <w:pStyle w:val="Paragraphedeliste"/>
        <w:numPr>
          <w:ilvl w:val="0"/>
          <w:numId w:val="12"/>
        </w:numPr>
      </w:pPr>
      <w:r>
        <w:t xml:space="preserve">Prévenir que </w:t>
      </w:r>
      <w:r w:rsidR="00256085">
        <w:t>l’entraînement</w:t>
      </w:r>
      <w:r>
        <w:t xml:space="preserve"> va durer </w:t>
      </w:r>
      <w:r w:rsidRPr="00256085">
        <w:rPr>
          <w:b/>
        </w:rPr>
        <w:t>au moins</w:t>
      </w:r>
      <w:r>
        <w:t xml:space="preserve"> </w:t>
      </w:r>
      <w:r w:rsidRPr="00256085">
        <w:rPr>
          <w:b/>
        </w:rPr>
        <w:t>30 minutes</w:t>
      </w:r>
    </w:p>
    <w:p w14:paraId="5888D65A" w14:textId="77777777" w:rsidR="00352521" w:rsidRPr="00E92E64" w:rsidRDefault="00352521" w:rsidP="004343F9">
      <w:pPr>
        <w:pStyle w:val="Paragraphedeliste"/>
        <w:numPr>
          <w:ilvl w:val="0"/>
          <w:numId w:val="12"/>
        </w:numPr>
      </w:pPr>
      <w:r>
        <w:t xml:space="preserve">Faire les </w:t>
      </w:r>
      <w:r w:rsidRPr="00352521">
        <w:rPr>
          <w:b/>
        </w:rPr>
        <w:t>4 mesures de l’avant-bras</w:t>
      </w:r>
      <w:r>
        <w:t xml:space="preserve"> (pli antérieur, pli postérieur, circonférence et longueur)</w:t>
      </w:r>
    </w:p>
    <w:p w14:paraId="14940F38" w14:textId="77777777" w:rsidR="0041710A" w:rsidRDefault="00E92E64" w:rsidP="007133BA">
      <w:pPr>
        <w:pStyle w:val="Paragraphedeliste"/>
        <w:numPr>
          <w:ilvl w:val="0"/>
          <w:numId w:val="12"/>
        </w:numPr>
      </w:pPr>
      <w:r>
        <w:t>Instructions pour la tâche :</w:t>
      </w:r>
    </w:p>
    <w:p w14:paraId="0F189217" w14:textId="77777777" w:rsidR="007133BA" w:rsidRPr="007133BA" w:rsidRDefault="007133BA" w:rsidP="007133BA">
      <w:pPr>
        <w:pStyle w:val="Paragraphedeliste"/>
        <w:numPr>
          <w:ilvl w:val="2"/>
          <w:numId w:val="12"/>
        </w:numPr>
        <w:rPr>
          <w:u w:val="single"/>
        </w:rPr>
      </w:pPr>
      <w:r w:rsidRPr="007133BA">
        <w:rPr>
          <w:u w:val="single"/>
        </w:rPr>
        <w:t>AVANT de démarrer l’entraînement</w:t>
      </w:r>
    </w:p>
    <w:p w14:paraId="3CA93F6B" w14:textId="77777777" w:rsidR="00E92E64" w:rsidRDefault="00E92E64" w:rsidP="00352521">
      <w:pPr>
        <w:pStyle w:val="Paragraphedeliste"/>
        <w:numPr>
          <w:ilvl w:val="1"/>
          <w:numId w:val="12"/>
        </w:numPr>
        <w:jc w:val="both"/>
      </w:pPr>
      <w:r>
        <w:t xml:space="preserve">Il va y avoir une tâche </w:t>
      </w:r>
      <w:r w:rsidRPr="00E92E64">
        <w:rPr>
          <w:b/>
        </w:rPr>
        <w:t>d’effort physique</w:t>
      </w:r>
      <w:r>
        <w:t xml:space="preserve"> et une tâche </w:t>
      </w:r>
      <w:r w:rsidRPr="00E92E64">
        <w:rPr>
          <w:b/>
        </w:rPr>
        <w:t>d’effort mental</w:t>
      </w:r>
      <w:r>
        <w:t>.</w:t>
      </w:r>
    </w:p>
    <w:p w14:paraId="43F2B527" w14:textId="77777777" w:rsidR="00E92E64" w:rsidRDefault="00E92E64" w:rsidP="00352521">
      <w:pPr>
        <w:pStyle w:val="Paragraphedeliste"/>
        <w:numPr>
          <w:ilvl w:val="1"/>
          <w:numId w:val="12"/>
        </w:numPr>
        <w:jc w:val="both"/>
      </w:pPr>
      <w:r>
        <w:t xml:space="preserve">Les deux tâches vont impliquer de faire des </w:t>
      </w:r>
      <w:r w:rsidRPr="00E92E64">
        <w:rPr>
          <w:b/>
        </w:rPr>
        <w:t>choix entre deux options</w:t>
      </w:r>
      <w:r>
        <w:t>.</w:t>
      </w:r>
    </w:p>
    <w:p w14:paraId="511C655F" w14:textId="77777777" w:rsidR="00E92E64" w:rsidRDefault="00E92E64" w:rsidP="00352521">
      <w:pPr>
        <w:pStyle w:val="Paragraphedeliste"/>
        <w:numPr>
          <w:ilvl w:val="1"/>
          <w:numId w:val="12"/>
        </w:numPr>
        <w:jc w:val="both"/>
      </w:pPr>
      <w:r>
        <w:t xml:space="preserve">Chaque option est associée à un </w:t>
      </w:r>
      <w:r w:rsidRPr="00E92E64">
        <w:rPr>
          <w:b/>
        </w:rPr>
        <w:t>montant d’argent</w:t>
      </w:r>
      <w:r>
        <w:t xml:space="preserve"> qui vous permet de </w:t>
      </w:r>
      <w:r w:rsidRPr="00E92E64">
        <w:rPr>
          <w:b/>
        </w:rPr>
        <w:t>gagner</w:t>
      </w:r>
      <w:r>
        <w:t xml:space="preserve"> de l’argent en s’ajoutant à la cagnotte finale soit il sera </w:t>
      </w:r>
      <w:r w:rsidRPr="00E92E64">
        <w:rPr>
          <w:b/>
        </w:rPr>
        <w:t>retiré</w:t>
      </w:r>
      <w:r>
        <w:t xml:space="preserve"> de votre cagnotte finale.</w:t>
      </w:r>
    </w:p>
    <w:p w14:paraId="4969BCEF" w14:textId="77777777" w:rsidR="00E92E64" w:rsidRDefault="00E92E64" w:rsidP="00352521">
      <w:pPr>
        <w:pStyle w:val="Paragraphedeliste"/>
        <w:numPr>
          <w:ilvl w:val="1"/>
          <w:numId w:val="12"/>
        </w:numPr>
        <w:jc w:val="both"/>
      </w:pPr>
      <w:r>
        <w:t xml:space="preserve">Chaque option est aussi associée à un </w:t>
      </w:r>
      <w:r w:rsidRPr="00E92E64">
        <w:rPr>
          <w:b/>
        </w:rPr>
        <w:t>effort</w:t>
      </w:r>
      <w:r>
        <w:t xml:space="preserve">, représenté par un </w:t>
      </w:r>
      <w:r w:rsidRPr="00E92E64">
        <w:rPr>
          <w:b/>
        </w:rPr>
        <w:t>cercle jaune</w:t>
      </w:r>
      <w:r>
        <w:t xml:space="preserve"> qui indique la quantité d’effort à fournir en fonction du choix effectué.</w:t>
      </w:r>
    </w:p>
    <w:p w14:paraId="78820B57" w14:textId="77777777" w:rsidR="00352521" w:rsidRDefault="00352521" w:rsidP="00352521">
      <w:pPr>
        <w:pStyle w:val="Paragraphedeliste"/>
        <w:numPr>
          <w:ilvl w:val="1"/>
          <w:numId w:val="12"/>
        </w:numPr>
        <w:jc w:val="both"/>
      </w:pPr>
      <w:r>
        <w:t>L</w:t>
      </w:r>
      <w:r w:rsidR="00E92E64">
        <w:t xml:space="preserve">’effort à fournir sera toujours de la </w:t>
      </w:r>
      <w:r w:rsidR="00E92E64" w:rsidRPr="00E92E64">
        <w:rPr>
          <w:b/>
        </w:rPr>
        <w:t>même intensité</w:t>
      </w:r>
      <w:r w:rsidR="00E92E64">
        <w:t xml:space="preserve">, mais par contre </w:t>
      </w:r>
      <w:r>
        <w:t xml:space="preserve">plus le cercle est plein, plus il faudra </w:t>
      </w:r>
      <w:r w:rsidRPr="00352521">
        <w:rPr>
          <w:b/>
        </w:rPr>
        <w:t>maintenir l’effort</w:t>
      </w:r>
      <w:r>
        <w:t xml:space="preserve"> longtemps.</w:t>
      </w:r>
    </w:p>
    <w:p w14:paraId="2FFA05BD" w14:textId="77777777" w:rsidR="00352521" w:rsidRDefault="00352521" w:rsidP="00352521">
      <w:pPr>
        <w:pStyle w:val="Paragraphedeliste"/>
        <w:numPr>
          <w:ilvl w:val="1"/>
          <w:numId w:val="12"/>
        </w:numPr>
        <w:jc w:val="both"/>
      </w:pPr>
      <w:r>
        <w:t xml:space="preserve">Quand vous ferez votre choix, il n’y a </w:t>
      </w:r>
      <w:r w:rsidRPr="00352521">
        <w:rPr>
          <w:b/>
        </w:rPr>
        <w:t>pas de bonne ou de mauvaise réponse</w:t>
      </w:r>
      <w:r>
        <w:t xml:space="preserve">, choisissez toujours l’option qui vous paraît la meilleure selon vos critères en faisant à chaque fois le </w:t>
      </w:r>
      <w:r w:rsidRPr="00352521">
        <w:rPr>
          <w:b/>
        </w:rPr>
        <w:t>compromis entre le montant d’argent en jeu et l’effort à fournir</w:t>
      </w:r>
      <w:r>
        <w:t>.</w:t>
      </w:r>
    </w:p>
    <w:p w14:paraId="25BAE453" w14:textId="77777777" w:rsidR="00352521" w:rsidRDefault="00352521" w:rsidP="00352521">
      <w:pPr>
        <w:pStyle w:val="Paragraphedeliste"/>
        <w:numPr>
          <w:ilvl w:val="1"/>
          <w:numId w:val="12"/>
        </w:numPr>
        <w:jc w:val="both"/>
      </w:pPr>
      <w:r>
        <w:t xml:space="preserve">Vous allez maintenant démarrer </w:t>
      </w:r>
      <w:r w:rsidRPr="00352521">
        <w:rPr>
          <w:b/>
        </w:rPr>
        <w:t>l’entraînement de la tâche physique</w:t>
      </w:r>
      <w:r>
        <w:t>, puis quand vous aurez fini vous serez entraîné à la tâche d’effort mental. L’entraînement total durera environ 30 minutes.</w:t>
      </w:r>
    </w:p>
    <w:p w14:paraId="0DD614A1" w14:textId="77777777" w:rsidR="00352521" w:rsidRDefault="009F72A4" w:rsidP="00352521">
      <w:pPr>
        <w:pStyle w:val="Paragraphedeliste"/>
        <w:numPr>
          <w:ilvl w:val="1"/>
          <w:numId w:val="12"/>
        </w:numPr>
        <w:jc w:val="both"/>
      </w:pPr>
      <w:r>
        <w:t>Quand vous verrez la jauge apparaître sur l’écran, nous allons</w:t>
      </w:r>
      <w:r w:rsidR="00352521">
        <w:t xml:space="preserve"> vous demander d</w:t>
      </w:r>
      <w:r>
        <w:t xml:space="preserve">e </w:t>
      </w:r>
      <w:r w:rsidRPr="009F72A4">
        <w:rPr>
          <w:b/>
        </w:rPr>
        <w:t xml:space="preserve">serrer </w:t>
      </w:r>
      <w:r>
        <w:rPr>
          <w:b/>
        </w:rPr>
        <w:t xml:space="preserve">la poignée de force </w:t>
      </w:r>
      <w:r w:rsidRPr="009F72A4">
        <w:rPr>
          <w:b/>
        </w:rPr>
        <w:t>le plus fort que vous pouvez</w:t>
      </w:r>
      <w:r>
        <w:t>. Nous allons ensuite comparer cela avec la mesure que nous avons effectué tout à l’heure.</w:t>
      </w:r>
    </w:p>
    <w:p w14:paraId="68E21B1C" w14:textId="77777777" w:rsidR="009F72A4" w:rsidRDefault="00113C1A" w:rsidP="00352521">
      <w:pPr>
        <w:pStyle w:val="Paragraphedeliste"/>
        <w:numPr>
          <w:ilvl w:val="1"/>
          <w:numId w:val="12"/>
        </w:numPr>
        <w:jc w:val="both"/>
      </w:pPr>
      <w:r>
        <w:t xml:space="preserve">A chaque fois que nous allons vous demander de faire votre maximum, vous gagnerez </w:t>
      </w:r>
      <w:r w:rsidRPr="00113C1A">
        <w:rPr>
          <w:b/>
        </w:rPr>
        <w:t>jusqu’à 4 chf</w:t>
      </w:r>
      <w:r>
        <w:t xml:space="preserve"> en fonction de l’effort effectué.</w:t>
      </w:r>
    </w:p>
    <w:p w14:paraId="4536EAF8" w14:textId="77777777" w:rsidR="007133BA" w:rsidRPr="007133BA" w:rsidRDefault="007133BA" w:rsidP="007133BA">
      <w:pPr>
        <w:pStyle w:val="Paragraphedeliste"/>
        <w:numPr>
          <w:ilvl w:val="2"/>
          <w:numId w:val="12"/>
        </w:numPr>
        <w:jc w:val="both"/>
        <w:rPr>
          <w:u w:val="single"/>
        </w:rPr>
      </w:pPr>
      <w:r w:rsidRPr="007133BA">
        <w:rPr>
          <w:u w:val="single"/>
        </w:rPr>
        <w:t>APRES 1</w:t>
      </w:r>
      <w:r w:rsidRPr="007133BA">
        <w:rPr>
          <w:u w:val="single"/>
          <w:vertAlign w:val="superscript"/>
        </w:rPr>
        <w:t>ère</w:t>
      </w:r>
      <w:r w:rsidRPr="007133BA">
        <w:rPr>
          <w:u w:val="single"/>
        </w:rPr>
        <w:t xml:space="preserve"> MVC</w:t>
      </w:r>
    </w:p>
    <w:p w14:paraId="66E11837" w14:textId="77777777" w:rsidR="00E12CC1" w:rsidRDefault="007133BA" w:rsidP="00352521">
      <w:pPr>
        <w:pStyle w:val="Paragraphedeliste"/>
        <w:numPr>
          <w:ilvl w:val="1"/>
          <w:numId w:val="12"/>
        </w:numPr>
        <w:jc w:val="both"/>
      </w:pPr>
      <w:r>
        <w:t>V</w:t>
      </w:r>
      <w:r w:rsidR="00E12CC1">
        <w:t xml:space="preserve">ous allez voir une </w:t>
      </w:r>
      <w:r w:rsidR="00E12CC1" w:rsidRPr="00E12CC1">
        <w:rPr>
          <w:b/>
        </w:rPr>
        <w:t>barre orange correspondant au maximum</w:t>
      </w:r>
      <w:r w:rsidR="00E12CC1">
        <w:t xml:space="preserve"> que vous avez atteint jusque-là. Vous pouvez essayer de faire mieux.</w:t>
      </w:r>
    </w:p>
    <w:p w14:paraId="646AD3F0" w14:textId="77777777" w:rsidR="007133BA" w:rsidRPr="007133BA" w:rsidRDefault="007133BA" w:rsidP="007133BA">
      <w:pPr>
        <w:pStyle w:val="Paragraphedeliste"/>
        <w:numPr>
          <w:ilvl w:val="2"/>
          <w:numId w:val="12"/>
        </w:numPr>
        <w:jc w:val="both"/>
        <w:rPr>
          <w:u w:val="single"/>
        </w:rPr>
      </w:pPr>
      <w:r w:rsidRPr="007133BA">
        <w:rPr>
          <w:u w:val="single"/>
        </w:rPr>
        <w:t>APRES la 3</w:t>
      </w:r>
      <w:r w:rsidRPr="007133BA">
        <w:rPr>
          <w:u w:val="single"/>
          <w:vertAlign w:val="superscript"/>
        </w:rPr>
        <w:t>e</w:t>
      </w:r>
      <w:r w:rsidRPr="007133BA">
        <w:rPr>
          <w:u w:val="single"/>
        </w:rPr>
        <w:t xml:space="preserve"> et dernière MVC</w:t>
      </w:r>
    </w:p>
    <w:p w14:paraId="715195D8" w14:textId="77777777" w:rsidR="002906D0" w:rsidRDefault="007133BA" w:rsidP="00352521">
      <w:pPr>
        <w:pStyle w:val="Paragraphedeliste"/>
        <w:numPr>
          <w:ilvl w:val="1"/>
          <w:numId w:val="12"/>
        </w:numPr>
        <w:jc w:val="both"/>
      </w:pPr>
      <w:r>
        <w:lastRenderedPageBreak/>
        <w:t>V</w:t>
      </w:r>
      <w:r w:rsidR="002906D0">
        <w:t xml:space="preserve">ous allez maintenant voir apparaître </w:t>
      </w:r>
      <w:r w:rsidR="001D394C">
        <w:t xml:space="preserve">une </w:t>
      </w:r>
      <w:r w:rsidR="001D394C" w:rsidRPr="00B11729">
        <w:rPr>
          <w:b/>
        </w:rPr>
        <w:t>barre rouge vous indiquant l’effort à produire</w:t>
      </w:r>
      <w:r w:rsidR="001D394C">
        <w:t>.</w:t>
      </w:r>
      <w:r w:rsidR="00B11729">
        <w:t xml:space="preserve"> Tant que vous serrez au-dessus du trait rouge, </w:t>
      </w:r>
      <w:r w:rsidR="00B11729" w:rsidRPr="00B11729">
        <w:rPr>
          <w:b/>
        </w:rPr>
        <w:t>le cercle va diminuer</w:t>
      </w:r>
      <w:r w:rsidR="00B11729">
        <w:t xml:space="preserve"> vous permettant de passer à la suite. Si vous serrez en-dessous du trait, </w:t>
      </w:r>
      <w:r w:rsidR="00B11729" w:rsidRPr="00B11729">
        <w:rPr>
          <w:b/>
        </w:rPr>
        <w:t>le cercle va réaugmenter</w:t>
      </w:r>
      <w:r w:rsidR="00B11729">
        <w:t xml:space="preserve"> jusqu’à son niveau initial.</w:t>
      </w:r>
    </w:p>
    <w:p w14:paraId="61EE82BE" w14:textId="77777777" w:rsidR="00B11729" w:rsidRDefault="00B11729" w:rsidP="00352521">
      <w:pPr>
        <w:pStyle w:val="Paragraphedeliste"/>
        <w:numPr>
          <w:ilvl w:val="1"/>
          <w:numId w:val="12"/>
        </w:numPr>
        <w:jc w:val="both"/>
      </w:pPr>
      <w:r>
        <w:t xml:space="preserve">Vous allez désormais pouvoir voir à </w:t>
      </w:r>
      <w:r w:rsidRPr="00B11729">
        <w:rPr>
          <w:b/>
        </w:rPr>
        <w:t>quel effort correspond chaque taille du cercle</w:t>
      </w:r>
      <w:r>
        <w:t>.</w:t>
      </w:r>
    </w:p>
    <w:p w14:paraId="161A95DB" w14:textId="77777777" w:rsidR="007133BA" w:rsidRPr="007133BA" w:rsidRDefault="007133BA" w:rsidP="007133BA">
      <w:pPr>
        <w:pStyle w:val="Paragraphedeliste"/>
        <w:numPr>
          <w:ilvl w:val="2"/>
          <w:numId w:val="12"/>
        </w:numPr>
        <w:jc w:val="both"/>
        <w:rPr>
          <w:u w:val="single"/>
        </w:rPr>
      </w:pPr>
      <w:r w:rsidRPr="007133BA">
        <w:rPr>
          <w:u w:val="single"/>
        </w:rPr>
        <w:t>APRES la familiarisation avec les efforts physiques</w:t>
      </w:r>
    </w:p>
    <w:p w14:paraId="14F3BC71" w14:textId="77777777" w:rsidR="00B11729" w:rsidRDefault="00B11729" w:rsidP="00352521">
      <w:pPr>
        <w:pStyle w:val="Paragraphedeliste"/>
        <w:numPr>
          <w:ilvl w:val="1"/>
          <w:numId w:val="12"/>
        </w:numPr>
        <w:jc w:val="both"/>
      </w:pPr>
      <w:r>
        <w:t xml:space="preserve">Maintenant, on va vous montrer quelques essais </w:t>
      </w:r>
      <w:r w:rsidRPr="00C37AAC">
        <w:rPr>
          <w:b/>
        </w:rPr>
        <w:t>comme dans la vraie tâche</w:t>
      </w:r>
      <w:r>
        <w:t xml:space="preserve">. Vous aurez d’abord un </w:t>
      </w:r>
      <w:r w:rsidRPr="00B11729">
        <w:rPr>
          <w:b/>
        </w:rPr>
        <w:t>choix à effectuer entre 2 options</w:t>
      </w:r>
      <w:r>
        <w:t xml:space="preserve"> puis vous devrez effectuer l’effort associé à l’option choisie. Pour chaque option, il y a deux possibilités qui s’affichent pour que vous puissiez exprimer </w:t>
      </w:r>
      <w:r w:rsidRPr="00B11729">
        <w:rPr>
          <w:b/>
        </w:rPr>
        <w:t>votre niveau de confiance</w:t>
      </w:r>
      <w:r>
        <w:t xml:space="preserve"> dans votre choix. Il est important pour nous que vous répondiez le plus honnêtement possible durant cette phase.</w:t>
      </w:r>
      <w:r w:rsidR="000F2CF0">
        <w:t xml:space="preserve"> Attention, dans la vraie tâche, vous perdrez 2 chf si vous ne répondez pas assez vite au cours du choix. Si vous n’êtes pas sûr de votre réponse, utilisez les boutons pour répondre avec un niveau de confiance bas plutôt que de perdre trop de temps. Au cours de l’effort, si vous échouez, vous devrez répéter l’effort. Après 5 essais, si vous n’y arrivez toujours pas, vous perdrez 2 chf.</w:t>
      </w:r>
    </w:p>
    <w:p w14:paraId="6590F245" w14:textId="77777777" w:rsidR="00DA74C6" w:rsidRPr="00FD0322" w:rsidRDefault="00DA74C6" w:rsidP="00DA74C6">
      <w:pPr>
        <w:pStyle w:val="Paragraphedeliste"/>
        <w:numPr>
          <w:ilvl w:val="2"/>
          <w:numId w:val="12"/>
        </w:numPr>
        <w:jc w:val="both"/>
        <w:rPr>
          <w:u w:val="single"/>
        </w:rPr>
      </w:pPr>
      <w:r w:rsidRPr="00FD0322">
        <w:rPr>
          <w:u w:val="single"/>
        </w:rPr>
        <w:t>Entre récompenses et punitions</w:t>
      </w:r>
    </w:p>
    <w:p w14:paraId="04AB3C41" w14:textId="77777777" w:rsidR="00DA74C6" w:rsidRDefault="00FD0322" w:rsidP="00DA74C6">
      <w:pPr>
        <w:pStyle w:val="Paragraphedeliste"/>
        <w:numPr>
          <w:ilvl w:val="1"/>
          <w:numId w:val="12"/>
        </w:numPr>
        <w:jc w:val="both"/>
      </w:pPr>
      <w:r>
        <w:t xml:space="preserve">Vous allez maintenant voir apparaître des </w:t>
      </w:r>
      <w:r w:rsidRPr="00FD0322">
        <w:rPr>
          <w:b/>
        </w:rPr>
        <w:t>montants négatifs</w:t>
      </w:r>
      <w:r>
        <w:t xml:space="preserve"> qui seront déduits de vos gains finaux. A chaque fois, le but sera de choisir le compromis le moins pénible entre les pertes et les efforts à fournir.</w:t>
      </w:r>
    </w:p>
    <w:p w14:paraId="38332E67" w14:textId="77777777" w:rsidR="00FD0322" w:rsidRPr="00FD0322" w:rsidRDefault="00FD0322" w:rsidP="00FD0322">
      <w:pPr>
        <w:pStyle w:val="Paragraphedeliste"/>
        <w:numPr>
          <w:ilvl w:val="2"/>
          <w:numId w:val="12"/>
        </w:numPr>
        <w:jc w:val="both"/>
        <w:rPr>
          <w:u w:val="single"/>
        </w:rPr>
      </w:pPr>
      <w:r w:rsidRPr="00FD0322">
        <w:rPr>
          <w:u w:val="single"/>
        </w:rPr>
        <w:t>Entre punitions et mix récompenses + punitions</w:t>
      </w:r>
    </w:p>
    <w:p w14:paraId="1E880661" w14:textId="77777777" w:rsidR="00FD0322" w:rsidRDefault="00FD0322" w:rsidP="00FD0322">
      <w:pPr>
        <w:pStyle w:val="Paragraphedeliste"/>
        <w:numPr>
          <w:ilvl w:val="1"/>
          <w:numId w:val="12"/>
        </w:numPr>
        <w:jc w:val="both"/>
      </w:pPr>
      <w:r>
        <w:t xml:space="preserve">Maintenant, comme dans la vraie tâche, les choix avec </w:t>
      </w:r>
      <w:r w:rsidRPr="00FD0322">
        <w:rPr>
          <w:b/>
        </w:rPr>
        <w:t>montants à gagner ou à perdre</w:t>
      </w:r>
      <w:r>
        <w:t xml:space="preserve"> </w:t>
      </w:r>
      <w:r w:rsidRPr="00FD0322">
        <w:rPr>
          <w:b/>
        </w:rPr>
        <w:t>vont s’alterner aléatoirement</w:t>
      </w:r>
      <w:r>
        <w:t>.</w:t>
      </w:r>
    </w:p>
    <w:p w14:paraId="63696C5C" w14:textId="77777777" w:rsidR="00FD0322" w:rsidRDefault="00FD0322" w:rsidP="00FD0322">
      <w:pPr>
        <w:pStyle w:val="Paragraphedeliste"/>
        <w:numPr>
          <w:ilvl w:val="1"/>
          <w:numId w:val="12"/>
        </w:numPr>
        <w:jc w:val="both"/>
      </w:pPr>
      <w:r>
        <w:t xml:space="preserve">Il faut toujours utiliser les </w:t>
      </w:r>
      <w:r w:rsidRPr="00FD0322">
        <w:rPr>
          <w:b/>
        </w:rPr>
        <w:t>4 boutons</w:t>
      </w:r>
      <w:r>
        <w:t xml:space="preserve"> pour répondre, mais la correspondance ne sera plus affichée à l’écran, comme dans le scanner.</w:t>
      </w:r>
    </w:p>
    <w:p w14:paraId="5E6EFD4E" w14:textId="77777777" w:rsidR="007133BA" w:rsidRPr="007133BA" w:rsidRDefault="007133BA" w:rsidP="007133BA">
      <w:pPr>
        <w:pStyle w:val="Paragraphedeliste"/>
        <w:numPr>
          <w:ilvl w:val="2"/>
          <w:numId w:val="12"/>
        </w:numPr>
        <w:jc w:val="both"/>
        <w:rPr>
          <w:u w:val="single"/>
        </w:rPr>
      </w:pPr>
      <w:r w:rsidRPr="007133BA">
        <w:rPr>
          <w:u w:val="single"/>
        </w:rPr>
        <w:t>AVANT le début de l’effort mental</w:t>
      </w:r>
    </w:p>
    <w:p w14:paraId="62F88B26" w14:textId="77777777" w:rsidR="00B11729" w:rsidRDefault="00EE1654" w:rsidP="00352521">
      <w:pPr>
        <w:pStyle w:val="Paragraphedeliste"/>
        <w:numPr>
          <w:ilvl w:val="1"/>
          <w:numId w:val="12"/>
        </w:numPr>
        <w:jc w:val="both"/>
      </w:pPr>
      <w:r>
        <w:t xml:space="preserve">Vous pouvez pour l’instant </w:t>
      </w:r>
      <w:r w:rsidRPr="00EE1654">
        <w:rPr>
          <w:b/>
        </w:rPr>
        <w:t>reposer la poignée de force</w:t>
      </w:r>
      <w:r>
        <w:t>, vous n’en aurez plus besoin.</w:t>
      </w:r>
    </w:p>
    <w:p w14:paraId="73FF2DA2" w14:textId="77777777" w:rsidR="00EE1654" w:rsidRDefault="00EE1654" w:rsidP="00EE1654">
      <w:pPr>
        <w:pStyle w:val="Paragraphedeliste"/>
        <w:numPr>
          <w:ilvl w:val="1"/>
          <w:numId w:val="12"/>
        </w:numPr>
      </w:pPr>
      <w:r>
        <w:t xml:space="preserve">Vous allez commencer l’entraînement à la tâche mentale. Pour résoudre la tâche, il faut se souvenir si les chiffres qui se sont affichés </w:t>
      </w:r>
      <w:r w:rsidRPr="00EE1654">
        <w:rPr>
          <w:b/>
        </w:rPr>
        <w:t>2 éléments avant</w:t>
      </w:r>
      <w:r>
        <w:t xml:space="preserve"> </w:t>
      </w:r>
      <w:r w:rsidRPr="00EE1654">
        <w:rPr>
          <w:b/>
        </w:rPr>
        <w:t>étaient supérieurs ou inférieurs à 5</w:t>
      </w:r>
      <w:r>
        <w:t>.</w:t>
      </w:r>
      <w:r>
        <w:br/>
      </w:r>
      <w:r w:rsidRPr="00EE1654">
        <w:rPr>
          <w:b/>
        </w:rPr>
        <w:t>exemple</w:t>
      </w:r>
      <w:r>
        <w:t xml:space="preserve"> si les chiffres qui se sont affichés sont 1, 9, 8 et 2. Quand j’arrive à 8 je dois dire que 1 est inférieur à 5. Quand 2 s’affiche je dois dire que 9 était supérieur à 5. Toujours avec 2 de décalage.</w:t>
      </w:r>
    </w:p>
    <w:p w14:paraId="1F869138" w14:textId="77777777" w:rsidR="00EE1654" w:rsidRDefault="00EE1654" w:rsidP="00352521">
      <w:pPr>
        <w:pStyle w:val="Paragraphedeliste"/>
        <w:numPr>
          <w:ilvl w:val="1"/>
          <w:numId w:val="12"/>
        </w:numPr>
        <w:jc w:val="both"/>
      </w:pPr>
      <w:r>
        <w:t xml:space="preserve">Pour les </w:t>
      </w:r>
      <w:r w:rsidRPr="00B158A9">
        <w:rPr>
          <w:b/>
        </w:rPr>
        <w:t>deux premiers chiffres</w:t>
      </w:r>
      <w:r>
        <w:t xml:space="preserve"> de la séquence vous pouvez appuyer sur n’importe quel bouton.</w:t>
      </w:r>
    </w:p>
    <w:p w14:paraId="087DE471" w14:textId="77777777" w:rsidR="00B158A9" w:rsidRDefault="00667DC9" w:rsidP="00352521">
      <w:pPr>
        <w:pStyle w:val="Paragraphedeliste"/>
        <w:numPr>
          <w:ilvl w:val="1"/>
          <w:numId w:val="12"/>
        </w:numPr>
        <w:jc w:val="both"/>
      </w:pPr>
      <w:r>
        <w:t xml:space="preserve">Ça va </w:t>
      </w:r>
      <w:r w:rsidRPr="00B158A9">
        <w:rPr>
          <w:b/>
        </w:rPr>
        <w:t xml:space="preserve">commencer sans le décalage de 2 </w:t>
      </w:r>
      <w:r>
        <w:t xml:space="preserve">juste pour vous </w:t>
      </w:r>
      <w:r w:rsidRPr="00B158A9">
        <w:rPr>
          <w:b/>
        </w:rPr>
        <w:t>familiariser</w:t>
      </w:r>
      <w:r>
        <w:t xml:space="preserve"> avec l’affichage et la réponse puis il y aura un long entraînement avec le décalage de 2.</w:t>
      </w:r>
    </w:p>
    <w:p w14:paraId="60B18762" w14:textId="77777777" w:rsidR="00B158A9" w:rsidRDefault="00667DC9" w:rsidP="00352521">
      <w:pPr>
        <w:pStyle w:val="Paragraphedeliste"/>
        <w:numPr>
          <w:ilvl w:val="1"/>
          <w:numId w:val="12"/>
        </w:numPr>
        <w:jc w:val="both"/>
      </w:pPr>
      <w:r w:rsidRPr="00B158A9">
        <w:rPr>
          <w:b/>
        </w:rPr>
        <w:t>A la fin de cet entraînement on vous demandera de faire le plus vite possible.</w:t>
      </w:r>
      <w:r w:rsidR="00113C1A">
        <w:rPr>
          <w:b/>
        </w:rPr>
        <w:t xml:space="preserve"> </w:t>
      </w:r>
      <w:r w:rsidR="00113C1A">
        <w:t xml:space="preserve">A chaque fois que nous allons vous demander de faire </w:t>
      </w:r>
      <w:r w:rsidR="00391781">
        <w:t>le plus vite possible</w:t>
      </w:r>
      <w:r w:rsidR="00113C1A">
        <w:t xml:space="preserve">, vous gagnerez </w:t>
      </w:r>
      <w:r w:rsidR="00113C1A" w:rsidRPr="00113C1A">
        <w:rPr>
          <w:b/>
        </w:rPr>
        <w:t>jusqu’à 4 chf</w:t>
      </w:r>
      <w:r w:rsidR="00113C1A">
        <w:t xml:space="preserve"> en fonction de </w:t>
      </w:r>
      <w:r w:rsidR="00391781">
        <w:t>la vitesse, comme pour l’effort physique</w:t>
      </w:r>
      <w:r w:rsidR="00113C1A">
        <w:t>.</w:t>
      </w:r>
    </w:p>
    <w:p w14:paraId="15A3AD9F" w14:textId="77777777" w:rsidR="00EE1654" w:rsidRDefault="00667DC9" w:rsidP="00352521">
      <w:pPr>
        <w:pStyle w:val="Paragraphedeliste"/>
        <w:numPr>
          <w:ilvl w:val="1"/>
          <w:numId w:val="12"/>
        </w:numPr>
        <w:jc w:val="both"/>
      </w:pPr>
      <w:r>
        <w:t xml:space="preserve">Enfin, vous aurez quelques essais avec des </w:t>
      </w:r>
      <w:r w:rsidRPr="00B158A9">
        <w:rPr>
          <w:b/>
        </w:rPr>
        <w:t>choix</w:t>
      </w:r>
      <w:r>
        <w:t xml:space="preserve"> comme dans la vraie tâche et ensuite nous irons dans le scanner.</w:t>
      </w:r>
    </w:p>
    <w:p w14:paraId="43485945" w14:textId="77777777" w:rsidR="00E92E64" w:rsidRPr="007F32BE" w:rsidRDefault="00E92E64" w:rsidP="007F32BE">
      <w:pPr>
        <w:ind w:left="360"/>
      </w:pPr>
    </w:p>
    <w:p w14:paraId="499581DC" w14:textId="77777777" w:rsidR="005D2BF0" w:rsidRPr="002B402D" w:rsidRDefault="005D2BF0" w:rsidP="002B402D">
      <w:pPr>
        <w:pStyle w:val="Paragraphedeliste"/>
        <w:numPr>
          <w:ilvl w:val="0"/>
          <w:numId w:val="3"/>
        </w:numPr>
        <w:rPr>
          <w:b/>
        </w:rPr>
      </w:pPr>
      <w:r w:rsidRPr="002B402D">
        <w:rPr>
          <w:b/>
        </w:rPr>
        <w:t>IRMf</w:t>
      </w:r>
    </w:p>
    <w:p w14:paraId="07A3ADF1" w14:textId="77777777" w:rsidR="005D2BF0" w:rsidRDefault="005D2BF0" w:rsidP="002B402D">
      <w:pPr>
        <w:pStyle w:val="Paragraphedeliste"/>
        <w:numPr>
          <w:ilvl w:val="1"/>
          <w:numId w:val="3"/>
        </w:numPr>
      </w:pPr>
      <w:r>
        <w:t xml:space="preserve">1 personne </w:t>
      </w:r>
      <w:r w:rsidR="004B66AD">
        <w:t>fait rentrer les boutons réponse + grip dans la salle</w:t>
      </w:r>
    </w:p>
    <w:p w14:paraId="2D54A1F0" w14:textId="77777777" w:rsidR="002B402D" w:rsidRDefault="004B66AD" w:rsidP="002B402D">
      <w:pPr>
        <w:pStyle w:val="Paragraphedeliste"/>
        <w:numPr>
          <w:ilvl w:val="1"/>
          <w:numId w:val="3"/>
        </w:numPr>
      </w:pPr>
      <w:r>
        <w:t xml:space="preserve">1 personne </w:t>
      </w:r>
      <w:r w:rsidR="002B402D">
        <w:t>gère l’acquisition IRMf</w:t>
      </w:r>
      <w:r w:rsidR="002928C4">
        <w:t xml:space="preserve"> + </w:t>
      </w:r>
      <w:r w:rsidR="002B402D">
        <w:t>1 personne gère la tâche comportementale</w:t>
      </w:r>
    </w:p>
    <w:p w14:paraId="22D52E2F" w14:textId="77777777" w:rsidR="002928C4" w:rsidRDefault="002928C4" w:rsidP="002B402D">
      <w:pPr>
        <w:pStyle w:val="Paragraphedeliste"/>
        <w:numPr>
          <w:ilvl w:val="1"/>
          <w:numId w:val="3"/>
        </w:numPr>
      </w:pPr>
      <w:r>
        <w:t>1 personne explique les contraintes au participant :</w:t>
      </w:r>
    </w:p>
    <w:p w14:paraId="67598B2D" w14:textId="77777777" w:rsidR="002928C4" w:rsidRPr="002928C4" w:rsidRDefault="002928C4" w:rsidP="002928C4">
      <w:pPr>
        <w:pStyle w:val="Paragraphedeliste"/>
        <w:numPr>
          <w:ilvl w:val="0"/>
          <w:numId w:val="11"/>
        </w:numPr>
        <w:rPr>
          <w:b/>
        </w:rPr>
      </w:pPr>
      <w:r w:rsidRPr="002928C4">
        <w:rPr>
          <w:b/>
        </w:rPr>
        <w:lastRenderedPageBreak/>
        <w:t>TOILETTES</w:t>
      </w:r>
      <w:r w:rsidRPr="004162B6">
        <w:t xml:space="preserve"> avant le scanner</w:t>
      </w:r>
      <w:r>
        <w:t xml:space="preserve"> et l’installation</w:t>
      </w:r>
    </w:p>
    <w:p w14:paraId="713D2FD6" w14:textId="77777777" w:rsidR="007F32BE" w:rsidRDefault="007F32BE" w:rsidP="007F32BE">
      <w:pPr>
        <w:pStyle w:val="Paragraphedeliste"/>
        <w:numPr>
          <w:ilvl w:val="0"/>
          <w:numId w:val="11"/>
        </w:numPr>
        <w:rPr>
          <w:b/>
        </w:rPr>
      </w:pPr>
      <w:r w:rsidRPr="007F32BE">
        <w:rPr>
          <w:b/>
        </w:rPr>
        <w:t>question fatigue entre 0 et 10</w:t>
      </w:r>
    </w:p>
    <w:p w14:paraId="5361138F" w14:textId="77777777" w:rsidR="002A4DBB" w:rsidRDefault="00667DC9" w:rsidP="002A4DBB">
      <w:pPr>
        <w:pStyle w:val="Paragraphedeliste"/>
        <w:numPr>
          <w:ilvl w:val="0"/>
          <w:numId w:val="11"/>
        </w:numPr>
        <w:rPr>
          <w:b/>
        </w:rPr>
      </w:pPr>
      <w:r>
        <w:rPr>
          <w:b/>
        </w:rPr>
        <w:t>Expliquer d</w:t>
      </w:r>
      <w:r w:rsidR="002A4DBB">
        <w:rPr>
          <w:b/>
        </w:rPr>
        <w:t>éroulé de l’expérience :</w:t>
      </w:r>
    </w:p>
    <w:p w14:paraId="4E3847AA" w14:textId="77777777" w:rsidR="002A4DBB" w:rsidRPr="002A4DBB" w:rsidRDefault="002A4DBB" w:rsidP="002A4DBB">
      <w:pPr>
        <w:pStyle w:val="Paragraphedeliste"/>
        <w:numPr>
          <w:ilvl w:val="0"/>
          <w:numId w:val="13"/>
        </w:numPr>
        <w:rPr>
          <w:b/>
        </w:rPr>
      </w:pPr>
      <w:r w:rsidRPr="002A4DBB">
        <w:rPr>
          <w:b/>
        </w:rPr>
        <w:t>Scan anatomique ~10 minutes, rien à faire, peuvent garder les yeux fermés</w:t>
      </w:r>
    </w:p>
    <w:p w14:paraId="6022221E" w14:textId="77777777" w:rsidR="002A4DBB" w:rsidRPr="002A4DBB" w:rsidRDefault="002A4DBB" w:rsidP="002A4DBB">
      <w:pPr>
        <w:pStyle w:val="Paragraphedeliste"/>
        <w:numPr>
          <w:ilvl w:val="0"/>
          <w:numId w:val="13"/>
        </w:numPr>
      </w:pPr>
      <w:r>
        <w:t>Tâche comportementale :</w:t>
      </w:r>
      <w:r>
        <w:br/>
        <w:t xml:space="preserve">choix et effort </w:t>
      </w:r>
      <w:r w:rsidRPr="002A4DBB">
        <w:rPr>
          <w:b/>
        </w:rPr>
        <w:t>comme dans l’entraînement</w:t>
      </w:r>
      <w:r>
        <w:br/>
      </w:r>
      <w:r w:rsidRPr="002A4DBB">
        <w:rPr>
          <w:b/>
        </w:rPr>
        <w:t>alternance de sessions physiques et mentales</w:t>
      </w:r>
      <w:r>
        <w:t xml:space="preserve"> (2 de chaque)</w:t>
      </w:r>
      <w:r>
        <w:br/>
      </w:r>
      <w:r w:rsidRPr="002A4DBB">
        <w:rPr>
          <w:b/>
        </w:rPr>
        <w:t>au début et à la fin de chaque session</w:t>
      </w:r>
      <w:r>
        <w:t xml:space="preserve">, il faudra </w:t>
      </w:r>
      <w:r w:rsidRPr="002A4DBB">
        <w:rPr>
          <w:b/>
        </w:rPr>
        <w:t>refaire le maximum d’effort</w:t>
      </w:r>
    </w:p>
    <w:p w14:paraId="1883BF2E" w14:textId="77777777" w:rsidR="007F32BE" w:rsidRPr="007F32BE" w:rsidRDefault="007F32BE" w:rsidP="007F32BE">
      <w:pPr>
        <w:pStyle w:val="Paragraphedeliste"/>
        <w:numPr>
          <w:ilvl w:val="0"/>
          <w:numId w:val="11"/>
        </w:numPr>
        <w:rPr>
          <w:b/>
        </w:rPr>
      </w:pPr>
      <w:r>
        <w:t xml:space="preserve">Rappel : </w:t>
      </w:r>
      <w:r w:rsidR="002928C4">
        <w:t xml:space="preserve">pour les femmes : briefer sur le </w:t>
      </w:r>
      <w:r w:rsidR="002928C4" w:rsidRPr="002928C4">
        <w:rPr>
          <w:b/>
        </w:rPr>
        <w:t>soutien-gorge</w:t>
      </w:r>
      <w:r w:rsidR="002928C4">
        <w:t xml:space="preserve"> (elles peuvent retirer si elles veulent, mais elles peuvent aussi le garder. Pas dangereux mais peut être gênant)</w:t>
      </w:r>
    </w:p>
    <w:p w14:paraId="1149F8DE" w14:textId="77777777" w:rsidR="007F32BE" w:rsidRPr="007F32BE" w:rsidRDefault="002928C4" w:rsidP="007F32BE">
      <w:pPr>
        <w:pStyle w:val="Paragraphedeliste"/>
        <w:numPr>
          <w:ilvl w:val="0"/>
          <w:numId w:val="11"/>
        </w:numPr>
        <w:rPr>
          <w:b/>
        </w:rPr>
      </w:pPr>
      <w:r>
        <w:t xml:space="preserve">retirer tout </w:t>
      </w:r>
      <w:r w:rsidRPr="007F32BE">
        <w:rPr>
          <w:b/>
        </w:rPr>
        <w:t>objet métallique</w:t>
      </w:r>
      <w:r>
        <w:t xml:space="preserve"> des poches</w:t>
      </w:r>
    </w:p>
    <w:p w14:paraId="5DDD161E" w14:textId="77777777" w:rsidR="007F32BE" w:rsidRDefault="002928C4" w:rsidP="007F32BE">
      <w:pPr>
        <w:pStyle w:val="Paragraphedeliste"/>
        <w:numPr>
          <w:ilvl w:val="0"/>
          <w:numId w:val="11"/>
        </w:numPr>
        <w:rPr>
          <w:b/>
        </w:rPr>
      </w:pPr>
      <w:r>
        <w:t xml:space="preserve">retirer les </w:t>
      </w:r>
      <w:r w:rsidRPr="007F32BE">
        <w:rPr>
          <w:b/>
        </w:rPr>
        <w:t>chaussures</w:t>
      </w:r>
    </w:p>
    <w:p w14:paraId="05A662F4" w14:textId="77777777" w:rsidR="007F32BE" w:rsidRPr="007F32BE" w:rsidRDefault="007F32BE" w:rsidP="007F32BE">
      <w:pPr>
        <w:pStyle w:val="Paragraphedeliste"/>
        <w:numPr>
          <w:ilvl w:val="0"/>
          <w:numId w:val="8"/>
        </w:numPr>
      </w:pPr>
      <w:r>
        <w:rPr>
          <w:b/>
        </w:rPr>
        <w:t xml:space="preserve">ne pas attacher les cheveux </w:t>
      </w:r>
      <w:r w:rsidRPr="007F32BE">
        <w:t>(gênant pour l</w:t>
      </w:r>
      <w:r>
        <w:t>’antenne du scanner</w:t>
      </w:r>
      <w:r w:rsidRPr="007F32BE">
        <w:t>)</w:t>
      </w:r>
    </w:p>
    <w:p w14:paraId="5B2EED40" w14:textId="77777777" w:rsidR="007F32BE" w:rsidRDefault="007F32BE" w:rsidP="007F32BE">
      <w:pPr>
        <w:pStyle w:val="Paragraphedeliste"/>
        <w:numPr>
          <w:ilvl w:val="0"/>
          <w:numId w:val="11"/>
        </w:numPr>
        <w:rPr>
          <w:b/>
        </w:rPr>
      </w:pPr>
      <w:r w:rsidRPr="007F32BE">
        <w:t xml:space="preserve">rappel : </w:t>
      </w:r>
      <w:r w:rsidR="002928C4" w:rsidRPr="007F32BE">
        <w:rPr>
          <w:b/>
        </w:rPr>
        <w:t>température</w:t>
      </w:r>
      <w:r w:rsidR="002928C4">
        <w:t xml:space="preserve"> : possible mettre un </w:t>
      </w:r>
      <w:r w:rsidR="002928C4" w:rsidRPr="007F32BE">
        <w:rPr>
          <w:b/>
        </w:rPr>
        <w:t>pull</w:t>
      </w:r>
      <w:r w:rsidR="002928C4">
        <w:t xml:space="preserve"> + on peut rajouter une </w:t>
      </w:r>
      <w:r w:rsidR="002928C4" w:rsidRPr="007F32BE">
        <w:rPr>
          <w:b/>
        </w:rPr>
        <w:t>couverture</w:t>
      </w:r>
    </w:p>
    <w:p w14:paraId="32509C73" w14:textId="77777777" w:rsidR="007F32BE" w:rsidRPr="007F32BE" w:rsidRDefault="007F32BE" w:rsidP="007F32BE">
      <w:pPr>
        <w:pStyle w:val="Paragraphedeliste"/>
        <w:numPr>
          <w:ilvl w:val="0"/>
          <w:numId w:val="11"/>
        </w:numPr>
        <w:rPr>
          <w:b/>
        </w:rPr>
      </w:pPr>
      <w:r w:rsidRPr="007F32BE">
        <w:t xml:space="preserve">rappel : </w:t>
      </w:r>
      <w:r w:rsidR="002928C4" w:rsidRPr="007F32BE">
        <w:rPr>
          <w:b/>
        </w:rPr>
        <w:t>la tête pourrait tourner</w:t>
      </w:r>
      <w:r w:rsidR="002928C4">
        <w:t xml:space="preserve"> au moment de rentrer dans le scanner (lié à l’impact du champ magnétique sur l’oreille interne, </w:t>
      </w:r>
      <w:r w:rsidR="002928C4" w:rsidRPr="007F32BE">
        <w:rPr>
          <w:u w:val="single"/>
        </w:rPr>
        <w:t>pas dangereux</w:t>
      </w:r>
      <w:r w:rsidR="002928C4">
        <w:t>, attendre un peu et cela passera)</w:t>
      </w:r>
    </w:p>
    <w:p w14:paraId="598EA657" w14:textId="77777777" w:rsidR="007F32BE" w:rsidRPr="007F32BE" w:rsidRDefault="007F32BE" w:rsidP="007F32BE">
      <w:pPr>
        <w:pStyle w:val="Paragraphedeliste"/>
        <w:numPr>
          <w:ilvl w:val="0"/>
          <w:numId w:val="11"/>
        </w:numPr>
        <w:rPr>
          <w:b/>
        </w:rPr>
      </w:pPr>
      <w:r w:rsidRPr="007F32BE">
        <w:t xml:space="preserve">rappel : </w:t>
      </w:r>
      <w:r w:rsidR="002928C4" w:rsidRPr="007F32BE">
        <w:rPr>
          <w:b/>
        </w:rPr>
        <w:t>pas croiser les bras ou les jambes</w:t>
      </w:r>
      <w:r w:rsidR="002928C4">
        <w:t xml:space="preserve"> (artéfacts + fait chauffer)</w:t>
      </w:r>
    </w:p>
    <w:p w14:paraId="50904B25" w14:textId="77777777" w:rsidR="007F32BE" w:rsidRPr="007F32BE" w:rsidRDefault="007F32BE" w:rsidP="007F32BE">
      <w:pPr>
        <w:pStyle w:val="Paragraphedeliste"/>
        <w:numPr>
          <w:ilvl w:val="0"/>
          <w:numId w:val="11"/>
        </w:numPr>
        <w:rPr>
          <w:b/>
        </w:rPr>
      </w:pPr>
      <w:r w:rsidRPr="007F32BE">
        <w:t xml:space="preserve">rappel : </w:t>
      </w:r>
      <w:r w:rsidR="002928C4" w:rsidRPr="007F32BE">
        <w:rPr>
          <w:b/>
        </w:rPr>
        <w:t xml:space="preserve">mieux de fermer les yeux </w:t>
      </w:r>
      <w:r w:rsidR="002928C4" w:rsidRPr="009D5408">
        <w:t>pendant l’entrée dans le scanner</w:t>
      </w:r>
    </w:p>
    <w:p w14:paraId="4A9FA7BA" w14:textId="77777777" w:rsidR="007F32BE" w:rsidRPr="007F32BE" w:rsidRDefault="002928C4" w:rsidP="007F32BE">
      <w:pPr>
        <w:pStyle w:val="Paragraphedeliste"/>
        <w:numPr>
          <w:ilvl w:val="0"/>
          <w:numId w:val="11"/>
        </w:numPr>
        <w:rPr>
          <w:b/>
        </w:rPr>
      </w:pPr>
      <w:r w:rsidRPr="007F32BE">
        <w:rPr>
          <w:b/>
        </w:rPr>
        <w:t>retirer le masque</w:t>
      </w:r>
      <w:r w:rsidRPr="009D5408">
        <w:t xml:space="preserve"> (covid)</w:t>
      </w:r>
    </w:p>
    <w:p w14:paraId="69F269E0" w14:textId="77777777" w:rsidR="007F32BE" w:rsidRPr="007F32BE" w:rsidRDefault="007F32BE" w:rsidP="007F32BE">
      <w:pPr>
        <w:pStyle w:val="Paragraphedeliste"/>
        <w:numPr>
          <w:ilvl w:val="0"/>
          <w:numId w:val="11"/>
        </w:numPr>
        <w:rPr>
          <w:b/>
        </w:rPr>
      </w:pPr>
      <w:r w:rsidRPr="007F32BE">
        <w:t xml:space="preserve">rappel : </w:t>
      </w:r>
      <w:r w:rsidR="002928C4" w:rsidRPr="007F32BE">
        <w:rPr>
          <w:b/>
        </w:rPr>
        <w:t>pas bouger la tête !!!!</w:t>
      </w:r>
      <w:r w:rsidR="002928C4" w:rsidRPr="002441BA">
        <w:t xml:space="preserve"> (qualité du signal)</w:t>
      </w:r>
    </w:p>
    <w:p w14:paraId="13D4B861" w14:textId="77777777" w:rsidR="007F32BE" w:rsidRDefault="007F32BE" w:rsidP="007F32BE">
      <w:pPr>
        <w:pStyle w:val="Paragraphedeliste"/>
        <w:numPr>
          <w:ilvl w:val="0"/>
          <w:numId w:val="11"/>
        </w:numPr>
        <w:rPr>
          <w:b/>
        </w:rPr>
      </w:pPr>
      <w:r w:rsidRPr="007F32BE">
        <w:t xml:space="preserve">rappel : </w:t>
      </w:r>
      <w:r w:rsidR="002928C4" w:rsidRPr="007F32BE">
        <w:rPr>
          <w:b/>
        </w:rPr>
        <w:t xml:space="preserve">en cas de soucis : poire d’arrêt d’urgence : </w:t>
      </w:r>
      <w:r w:rsidR="002928C4" w:rsidRPr="006F609D">
        <w:t xml:space="preserve">ils peuvent presser à n’importe quel moment s’ils ne se sentent pas bien (pas juste toilettes mais </w:t>
      </w:r>
      <w:r w:rsidR="002928C4" w:rsidRPr="007F32BE">
        <w:rPr>
          <w:b/>
        </w:rPr>
        <w:t>vraiment urgence</w:t>
      </w:r>
      <w:r w:rsidR="002928C4" w:rsidRPr="006F609D">
        <w:t>)</w:t>
      </w:r>
      <w:r w:rsidR="002928C4">
        <w:br/>
      </w:r>
      <w:r w:rsidR="002928C4" w:rsidRPr="007F32BE">
        <w:rPr>
          <w:b/>
        </w:rPr>
        <w:t>+ on les entend et on peut interagir</w:t>
      </w:r>
    </w:p>
    <w:p w14:paraId="62B21A55" w14:textId="77777777" w:rsidR="002928C4" w:rsidRPr="007F32BE" w:rsidRDefault="002928C4" w:rsidP="002928C4">
      <w:pPr>
        <w:pStyle w:val="Paragraphedeliste"/>
        <w:numPr>
          <w:ilvl w:val="0"/>
          <w:numId w:val="11"/>
        </w:numPr>
        <w:rPr>
          <w:b/>
        </w:rPr>
      </w:pPr>
      <w:r w:rsidRPr="007F32BE">
        <w:rPr>
          <w:b/>
        </w:rPr>
        <w:t>boules quiès</w:t>
      </w:r>
      <w:r>
        <w:t xml:space="preserve"> pour le bruit de l’IRM (la « musique » de l’IRM)</w:t>
      </w:r>
    </w:p>
    <w:p w14:paraId="65A91873" w14:textId="77777777" w:rsidR="007F32BE" w:rsidRPr="007F32BE" w:rsidRDefault="007F32BE" w:rsidP="002928C4">
      <w:pPr>
        <w:pStyle w:val="Paragraphedeliste"/>
        <w:numPr>
          <w:ilvl w:val="0"/>
          <w:numId w:val="11"/>
        </w:numPr>
      </w:pPr>
      <w:r w:rsidRPr="007F32BE">
        <w:t xml:space="preserve">mettre </w:t>
      </w:r>
      <w:r w:rsidRPr="007F32BE">
        <w:rPr>
          <w:b/>
        </w:rPr>
        <w:t>charlotte</w:t>
      </w:r>
      <w:r w:rsidRPr="007F32BE">
        <w:t xml:space="preserve"> par-dessus les cheveux</w:t>
      </w:r>
    </w:p>
    <w:p w14:paraId="231BF15C" w14:textId="77777777" w:rsidR="007F32BE" w:rsidRPr="007F32BE" w:rsidRDefault="007F32BE" w:rsidP="007F32BE">
      <w:pPr>
        <w:rPr>
          <w:b/>
        </w:rPr>
      </w:pPr>
    </w:p>
    <w:p w14:paraId="02071A63" w14:textId="77777777" w:rsidR="002928C4" w:rsidRPr="004162B6" w:rsidRDefault="002928C4" w:rsidP="002928C4">
      <w:pPr>
        <w:pStyle w:val="Paragraphedeliste"/>
        <w:numPr>
          <w:ilvl w:val="0"/>
          <w:numId w:val="3"/>
        </w:numPr>
      </w:pPr>
      <w:r>
        <w:t>une fois le/la participant.e installé.e dans le scanner :</w:t>
      </w:r>
    </w:p>
    <w:p w14:paraId="658BF1C6" w14:textId="77777777" w:rsidR="002928C4" w:rsidRDefault="002928C4" w:rsidP="002928C4">
      <w:pPr>
        <w:pStyle w:val="Paragraphedeliste"/>
        <w:numPr>
          <w:ilvl w:val="1"/>
          <w:numId w:val="3"/>
        </w:numPr>
        <w:rPr>
          <w:b/>
        </w:rPr>
      </w:pPr>
      <w:r w:rsidRPr="004162B6">
        <w:rPr>
          <w:b/>
        </w:rPr>
        <w:t>aller le plus haut possible dans l’antenne</w:t>
      </w:r>
    </w:p>
    <w:p w14:paraId="44C72068" w14:textId="77777777" w:rsidR="002928C4" w:rsidRPr="00082D57" w:rsidRDefault="002928C4" w:rsidP="002928C4">
      <w:pPr>
        <w:pStyle w:val="Paragraphedeliste"/>
        <w:numPr>
          <w:ilvl w:val="1"/>
          <w:numId w:val="3"/>
        </w:numPr>
        <w:rPr>
          <w:b/>
        </w:rPr>
      </w:pPr>
      <w:r w:rsidRPr="00682F81">
        <w:t>rappel :</w:t>
      </w:r>
      <w:r>
        <w:rPr>
          <w:b/>
        </w:rPr>
        <w:t xml:space="preserve"> </w:t>
      </w:r>
      <w:r w:rsidRPr="002441BA">
        <w:rPr>
          <w:b/>
        </w:rPr>
        <w:t>pas bouger la tête</w:t>
      </w:r>
      <w:r>
        <w:rPr>
          <w:b/>
        </w:rPr>
        <w:t xml:space="preserve"> !!!! </w:t>
      </w:r>
      <w:r w:rsidRPr="00082D57">
        <w:t>(+ pas croiser jambes et bras)</w:t>
      </w:r>
    </w:p>
    <w:p w14:paraId="263320B5" w14:textId="77777777" w:rsidR="002928C4" w:rsidRPr="00082D57" w:rsidRDefault="002928C4" w:rsidP="002928C4">
      <w:pPr>
        <w:pStyle w:val="Paragraphedeliste"/>
        <w:numPr>
          <w:ilvl w:val="1"/>
          <w:numId w:val="3"/>
        </w:numPr>
      </w:pPr>
      <w:r w:rsidRPr="00082D57">
        <w:t>rappel</w:t>
      </w:r>
      <w:r>
        <w:rPr>
          <w:b/>
        </w:rPr>
        <w:t> </w:t>
      </w:r>
      <w:r w:rsidRPr="00082D57">
        <w:t>:</w:t>
      </w:r>
      <w:r>
        <w:rPr>
          <w:b/>
        </w:rPr>
        <w:t xml:space="preserve"> fermer les yeux </w:t>
      </w:r>
      <w:r w:rsidRPr="00082D57">
        <w:t>(pour le laser + entrée dans le scanner)</w:t>
      </w:r>
    </w:p>
    <w:p w14:paraId="127A7AF3" w14:textId="77777777" w:rsidR="002928C4" w:rsidRPr="007F32BE" w:rsidRDefault="002928C4" w:rsidP="002928C4">
      <w:pPr>
        <w:pStyle w:val="Paragraphedeliste"/>
        <w:numPr>
          <w:ilvl w:val="1"/>
          <w:numId w:val="3"/>
        </w:numPr>
        <w:rPr>
          <w:b/>
        </w:rPr>
      </w:pPr>
      <w:r>
        <w:rPr>
          <w:b/>
        </w:rPr>
        <w:t xml:space="preserve">reproposer couverture </w:t>
      </w:r>
      <w:r w:rsidRPr="00682F81">
        <w:t>si le/la participant.e pense que nécessaire</w:t>
      </w:r>
    </w:p>
    <w:p w14:paraId="7FCB82C8" w14:textId="77777777" w:rsidR="007F32BE" w:rsidRDefault="007F32BE" w:rsidP="002928C4">
      <w:pPr>
        <w:pStyle w:val="Paragraphedeliste"/>
        <w:numPr>
          <w:ilvl w:val="1"/>
          <w:numId w:val="3"/>
        </w:numPr>
        <w:rPr>
          <w:b/>
        </w:rPr>
      </w:pPr>
      <w:r>
        <w:rPr>
          <w:b/>
        </w:rPr>
        <w:t>installer ceinture respiration + oxymètre (vérifier que signal ok)</w:t>
      </w:r>
    </w:p>
    <w:p w14:paraId="3D652FF0" w14:textId="77777777" w:rsidR="008D3D2E" w:rsidRPr="008D3D2E" w:rsidRDefault="007F32BE" w:rsidP="002928C4">
      <w:pPr>
        <w:pStyle w:val="Paragraphedeliste"/>
        <w:numPr>
          <w:ilvl w:val="1"/>
          <w:numId w:val="3"/>
        </w:numPr>
      </w:pPr>
      <w:r w:rsidRPr="007F32BE">
        <w:rPr>
          <w:b/>
        </w:rPr>
        <w:t>installer pad avec boutons</w:t>
      </w:r>
      <w:r w:rsidRPr="008D3D2E">
        <w:t xml:space="preserve"> </w:t>
      </w:r>
      <w:r w:rsidR="008D3D2E" w:rsidRPr="008D3D2E">
        <w:t>(bien préciser position des boutons)</w:t>
      </w:r>
    </w:p>
    <w:p w14:paraId="6DECD8A3" w14:textId="77777777" w:rsidR="002928C4" w:rsidRPr="007F32BE" w:rsidRDefault="008D3D2E" w:rsidP="002928C4">
      <w:pPr>
        <w:pStyle w:val="Paragraphedeliste"/>
        <w:numPr>
          <w:ilvl w:val="1"/>
          <w:numId w:val="3"/>
        </w:numPr>
      </w:pPr>
      <w:r>
        <w:rPr>
          <w:b/>
        </w:rPr>
        <w:t xml:space="preserve">installer </w:t>
      </w:r>
      <w:r w:rsidR="007F32BE" w:rsidRPr="007F32BE">
        <w:rPr>
          <w:b/>
        </w:rPr>
        <w:t>grip</w:t>
      </w:r>
      <w:r>
        <w:rPr>
          <w:b/>
        </w:rPr>
        <w:t xml:space="preserve"> main gauche</w:t>
      </w:r>
    </w:p>
    <w:p w14:paraId="323FC5E0" w14:textId="77777777" w:rsidR="007F32BE" w:rsidRDefault="007F32BE" w:rsidP="002928C4">
      <w:pPr>
        <w:pStyle w:val="Paragraphedeliste"/>
        <w:numPr>
          <w:ilvl w:val="1"/>
          <w:numId w:val="3"/>
        </w:numPr>
      </w:pPr>
      <w:r>
        <w:t>poser poire d’arrêt d’urgence</w:t>
      </w:r>
      <w:r w:rsidR="008D3D2E">
        <w:t xml:space="preserve"> au niveau du ventre</w:t>
      </w:r>
    </w:p>
    <w:p w14:paraId="5396E223" w14:textId="77777777" w:rsidR="007F32BE" w:rsidRDefault="007F32BE" w:rsidP="007F32BE">
      <w:pPr>
        <w:ind w:left="1080"/>
      </w:pPr>
    </w:p>
    <w:p w14:paraId="5E6E48A8" w14:textId="77777777" w:rsidR="007F32BE" w:rsidRPr="006F609D" w:rsidRDefault="007F32BE" w:rsidP="007F32BE">
      <w:pPr>
        <w:pStyle w:val="Paragraphedeliste"/>
        <w:numPr>
          <w:ilvl w:val="0"/>
          <w:numId w:val="3"/>
        </w:numPr>
      </w:pPr>
      <w:r w:rsidRPr="006F609D">
        <w:rPr>
          <w:b/>
        </w:rPr>
        <w:t xml:space="preserve">fin scan </w:t>
      </w:r>
      <w:r>
        <w:rPr>
          <w:b/>
        </w:rPr>
        <w:t>IRMf</w:t>
      </w:r>
      <w:r w:rsidRPr="006F609D">
        <w:rPr>
          <w:b/>
        </w:rPr>
        <w:t> :</w:t>
      </w:r>
    </w:p>
    <w:p w14:paraId="47E63D1B" w14:textId="77777777" w:rsidR="007F32BE" w:rsidRPr="006F609D" w:rsidRDefault="007F32BE" w:rsidP="007F32BE">
      <w:pPr>
        <w:pStyle w:val="Paragraphedeliste"/>
        <w:numPr>
          <w:ilvl w:val="0"/>
          <w:numId w:val="9"/>
        </w:numPr>
      </w:pPr>
      <w:r w:rsidRPr="006F609D">
        <w:t xml:space="preserve">à la fin, prévenir au </w:t>
      </w:r>
      <w:r w:rsidRPr="006F609D">
        <w:rPr>
          <w:b/>
        </w:rPr>
        <w:t>micro qu’on vient sortir le participant</w:t>
      </w:r>
    </w:p>
    <w:p w14:paraId="66C31A1C" w14:textId="77777777" w:rsidR="007F32BE" w:rsidRDefault="007F32BE" w:rsidP="007F32BE">
      <w:pPr>
        <w:pStyle w:val="Paragraphedeliste"/>
        <w:numPr>
          <w:ilvl w:val="0"/>
          <w:numId w:val="9"/>
        </w:numPr>
      </w:pPr>
      <w:r w:rsidRPr="006F609D">
        <w:rPr>
          <w:b/>
        </w:rPr>
        <w:t xml:space="preserve">retirer </w:t>
      </w:r>
      <w:r>
        <w:rPr>
          <w:b/>
        </w:rPr>
        <w:t xml:space="preserve">boutons + grip + poire d’arrêt d’urgence + </w:t>
      </w:r>
      <w:r w:rsidRPr="006F609D">
        <w:rPr>
          <w:b/>
        </w:rPr>
        <w:t>charlotte + boules quiès</w:t>
      </w:r>
      <w:r>
        <w:rPr>
          <w:b/>
        </w:rPr>
        <w:t xml:space="preserve"> + ceinture respiration + oxymètre </w:t>
      </w:r>
      <w:r w:rsidRPr="006F609D">
        <w:t>(+</w:t>
      </w:r>
      <w:r w:rsidRPr="006F609D">
        <w:rPr>
          <w:b/>
        </w:rPr>
        <w:t>couverture</w:t>
      </w:r>
      <w:r w:rsidRPr="006F609D">
        <w:t>)</w:t>
      </w:r>
      <w:r>
        <w:rPr>
          <w:b/>
        </w:rPr>
        <w:br/>
      </w:r>
      <w:r>
        <w:t xml:space="preserve">(jeter charlotte dans la poubelle ; attention surtout à </w:t>
      </w:r>
      <w:r w:rsidRPr="006F609D">
        <w:rPr>
          <w:b/>
        </w:rPr>
        <w:t>ne pas déplacer la poubelle</w:t>
      </w:r>
      <w:r>
        <w:t xml:space="preserve"> au cas où elle contienne des éléments métalliques)</w:t>
      </w:r>
    </w:p>
    <w:p w14:paraId="65CD9430" w14:textId="77777777" w:rsidR="007F32BE" w:rsidRDefault="007F32BE" w:rsidP="007F32BE">
      <w:pPr>
        <w:pStyle w:val="Paragraphedeliste"/>
        <w:numPr>
          <w:ilvl w:val="0"/>
          <w:numId w:val="9"/>
        </w:numPr>
      </w:pPr>
      <w:r>
        <w:t>accompagner le sujet hors du scanner</w:t>
      </w:r>
    </w:p>
    <w:p w14:paraId="1ABAE47C" w14:textId="77777777" w:rsidR="007F32BE" w:rsidRDefault="007F32BE" w:rsidP="007F32BE">
      <w:pPr>
        <w:pStyle w:val="Paragraphedeliste"/>
        <w:numPr>
          <w:ilvl w:val="0"/>
          <w:numId w:val="9"/>
        </w:numPr>
      </w:pPr>
      <w:r>
        <w:t xml:space="preserve">redonner le </w:t>
      </w:r>
      <w:r w:rsidRPr="006F609D">
        <w:rPr>
          <w:b/>
        </w:rPr>
        <w:t>masque</w:t>
      </w:r>
      <w:r>
        <w:rPr>
          <w:b/>
        </w:rPr>
        <w:t xml:space="preserve"> </w:t>
      </w:r>
      <w:r w:rsidRPr="006F609D">
        <w:t>(covid)</w:t>
      </w:r>
    </w:p>
    <w:p w14:paraId="0EDC23DE" w14:textId="77777777" w:rsidR="007F32BE" w:rsidRDefault="007F32BE" w:rsidP="007F32BE">
      <w:pPr>
        <w:pStyle w:val="Paragraphedeliste"/>
        <w:numPr>
          <w:ilvl w:val="0"/>
          <w:numId w:val="9"/>
        </w:numPr>
      </w:pPr>
      <w:r>
        <w:t xml:space="preserve">redonner les </w:t>
      </w:r>
      <w:r w:rsidRPr="006F609D">
        <w:rPr>
          <w:b/>
        </w:rPr>
        <w:t>chaussures</w:t>
      </w:r>
    </w:p>
    <w:p w14:paraId="2E58C5AE" w14:textId="77777777" w:rsidR="007F32BE" w:rsidRPr="00294C4D" w:rsidRDefault="007F32BE" w:rsidP="007F32BE">
      <w:pPr>
        <w:pStyle w:val="Paragraphedeliste"/>
        <w:numPr>
          <w:ilvl w:val="0"/>
          <w:numId w:val="9"/>
        </w:numPr>
      </w:pPr>
      <w:r w:rsidRPr="00E1250B">
        <w:rPr>
          <w:b/>
        </w:rPr>
        <w:lastRenderedPageBreak/>
        <w:t>prélèvement salivaire</w:t>
      </w:r>
      <w:r>
        <w:t xml:space="preserve"> </w:t>
      </w:r>
      <w:r w:rsidRPr="00E1250B">
        <w:rPr>
          <w:b/>
        </w:rPr>
        <w:t>CIDXXX_</w:t>
      </w:r>
      <w:r w:rsidR="00294C4D">
        <w:rPr>
          <w:b/>
        </w:rPr>
        <w:t>D</w:t>
      </w:r>
    </w:p>
    <w:p w14:paraId="1EA4695F" w14:textId="77777777" w:rsidR="00294C4D" w:rsidRPr="00294C4D" w:rsidRDefault="00294C4D" w:rsidP="00294C4D">
      <w:pPr>
        <w:pStyle w:val="Paragraphedeliste"/>
        <w:numPr>
          <w:ilvl w:val="0"/>
          <w:numId w:val="9"/>
        </w:numPr>
        <w:rPr>
          <w:b/>
        </w:rPr>
      </w:pPr>
      <w:r>
        <w:rPr>
          <w:b/>
        </w:rPr>
        <w:t xml:space="preserve">stocker au frigo du CIBM à 4°C </w:t>
      </w:r>
      <w:r w:rsidRPr="007F32BE">
        <w:t>puis ramener</w:t>
      </w:r>
      <w:r>
        <w:rPr>
          <w:b/>
        </w:rPr>
        <w:t xml:space="preserve"> au -80°C au labo</w:t>
      </w:r>
    </w:p>
    <w:p w14:paraId="246B2E17" w14:textId="77777777" w:rsidR="007F32BE" w:rsidRPr="007F32BE" w:rsidRDefault="007F32BE" w:rsidP="007F32BE">
      <w:pPr>
        <w:pStyle w:val="Paragraphedeliste"/>
        <w:numPr>
          <w:ilvl w:val="0"/>
          <w:numId w:val="9"/>
        </w:numPr>
        <w:rPr>
          <w:b/>
        </w:rPr>
      </w:pPr>
      <w:r w:rsidRPr="007F32BE">
        <w:rPr>
          <w:b/>
        </w:rPr>
        <w:t>+ question fatigue entre 0 et 10</w:t>
      </w:r>
    </w:p>
    <w:p w14:paraId="3ED3F442" w14:textId="77777777" w:rsidR="007F32BE" w:rsidRDefault="007F32BE" w:rsidP="007F32BE">
      <w:pPr>
        <w:pStyle w:val="Paragraphedeliste"/>
        <w:numPr>
          <w:ilvl w:val="0"/>
          <w:numId w:val="9"/>
        </w:numPr>
      </w:pPr>
      <w:r>
        <w:t xml:space="preserve">proposer un </w:t>
      </w:r>
      <w:r w:rsidRPr="00E1250B">
        <w:rPr>
          <w:b/>
        </w:rPr>
        <w:t>verre d’eau</w:t>
      </w:r>
    </w:p>
    <w:p w14:paraId="644E61E3" w14:textId="77777777" w:rsidR="007F32BE" w:rsidRPr="00E1250B" w:rsidRDefault="007F32BE" w:rsidP="007F32BE">
      <w:pPr>
        <w:pStyle w:val="Paragraphedeliste"/>
        <w:numPr>
          <w:ilvl w:val="0"/>
          <w:numId w:val="9"/>
        </w:numPr>
      </w:pPr>
      <w:r>
        <w:t xml:space="preserve">proposer </w:t>
      </w:r>
      <w:r w:rsidRPr="00E1250B">
        <w:rPr>
          <w:b/>
        </w:rPr>
        <w:t>toilettes</w:t>
      </w:r>
    </w:p>
    <w:p w14:paraId="2E0E4078" w14:textId="77777777" w:rsidR="005D2BF0" w:rsidRDefault="00294C4D" w:rsidP="007F32BE">
      <w:pPr>
        <w:pStyle w:val="Paragraphedeliste"/>
        <w:numPr>
          <w:ilvl w:val="0"/>
          <w:numId w:val="9"/>
        </w:numPr>
      </w:pPr>
      <w:r>
        <w:t>débrief :</w:t>
      </w:r>
    </w:p>
    <w:p w14:paraId="73CC10DC" w14:textId="77777777" w:rsidR="00E92E64" w:rsidRDefault="00E92E64" w:rsidP="00294C4D">
      <w:pPr>
        <w:pStyle w:val="Paragraphedeliste"/>
        <w:numPr>
          <w:ilvl w:val="1"/>
          <w:numId w:val="9"/>
        </w:numPr>
      </w:pPr>
      <w:r>
        <w:t>donner montant total qu’ils vont obtenir</w:t>
      </w:r>
    </w:p>
    <w:p w14:paraId="76AFBCE2" w14:textId="77777777" w:rsidR="00294C4D" w:rsidRDefault="00294C4D" w:rsidP="00294C4D">
      <w:pPr>
        <w:pStyle w:val="Paragraphedeliste"/>
        <w:numPr>
          <w:ilvl w:val="1"/>
          <w:numId w:val="9"/>
        </w:numPr>
      </w:pPr>
      <w:r>
        <w:t>« Qu’est-ce qui était le plus dur ? la tâche d’effort physique ou la tâche d’effort mental ? »</w:t>
      </w:r>
    </w:p>
    <w:p w14:paraId="4EEE18C5" w14:textId="77777777" w:rsidR="00294C4D" w:rsidRPr="007F32BE" w:rsidRDefault="00294C4D" w:rsidP="00294C4D">
      <w:pPr>
        <w:pStyle w:val="Paragraphedeliste"/>
        <w:numPr>
          <w:ilvl w:val="1"/>
          <w:numId w:val="9"/>
        </w:numPr>
      </w:pPr>
      <w:r>
        <w:t>« Avez-vous d’autres questions sur l’expérience ? »</w:t>
      </w:r>
    </w:p>
    <w:sectPr w:rsidR="00294C4D" w:rsidRPr="007F32BE" w:rsidSect="006E3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1E6"/>
    <w:multiLevelType w:val="hybridMultilevel"/>
    <w:tmpl w:val="63124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1E5BB9"/>
    <w:multiLevelType w:val="hybridMultilevel"/>
    <w:tmpl w:val="47AE62AC"/>
    <w:lvl w:ilvl="0" w:tplc="040C0003">
      <w:start w:val="1"/>
      <w:numFmt w:val="bullet"/>
      <w:lvlText w:val="o"/>
      <w:lvlJc w:val="left"/>
      <w:pPr>
        <w:ind w:left="1068" w:hanging="360"/>
      </w:pPr>
      <w:rPr>
        <w:rFonts w:ascii="Courier New" w:hAnsi="Courier New" w:cs="Courier New"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2F804A5"/>
    <w:multiLevelType w:val="hybridMultilevel"/>
    <w:tmpl w:val="0E4AB04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AB1D8F"/>
    <w:multiLevelType w:val="hybridMultilevel"/>
    <w:tmpl w:val="379253FA"/>
    <w:lvl w:ilvl="0" w:tplc="040C0017">
      <w:start w:val="1"/>
      <w:numFmt w:val="lowerLetter"/>
      <w:lvlText w:val="%1)"/>
      <w:lvlJc w:val="left"/>
      <w:pPr>
        <w:ind w:left="1080" w:hanging="360"/>
      </w:pPr>
    </w:lvl>
    <w:lvl w:ilvl="1" w:tplc="36A01590">
      <w:start w:val="1"/>
      <w:numFmt w:val="decimal"/>
      <w:lvlText w:val="%2."/>
      <w:lvlJc w:val="left"/>
      <w:pPr>
        <w:ind w:left="1800" w:hanging="360"/>
      </w:pPr>
      <w:rPr>
        <w:rFonts w:asciiTheme="minorHAnsi" w:eastAsiaTheme="minorHAnsi" w:hAnsiTheme="minorHAnsi" w:cstheme="minorBidi"/>
      </w:r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5B04075"/>
    <w:multiLevelType w:val="hybridMultilevel"/>
    <w:tmpl w:val="2BF4A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DF0DB6"/>
    <w:multiLevelType w:val="hybridMultilevel"/>
    <w:tmpl w:val="350A2B92"/>
    <w:lvl w:ilvl="0" w:tplc="2B106B3C">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E84162"/>
    <w:multiLevelType w:val="hybridMultilevel"/>
    <w:tmpl w:val="3A0657EC"/>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3F0E2FE4"/>
    <w:multiLevelType w:val="hybridMultilevel"/>
    <w:tmpl w:val="F95CFC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6BA1EE5"/>
    <w:multiLevelType w:val="hybridMultilevel"/>
    <w:tmpl w:val="E57A19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C9B6978"/>
    <w:multiLevelType w:val="hybridMultilevel"/>
    <w:tmpl w:val="3CE8FB7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2226DFC"/>
    <w:multiLevelType w:val="hybridMultilevel"/>
    <w:tmpl w:val="44E43DD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8653343"/>
    <w:multiLevelType w:val="hybridMultilevel"/>
    <w:tmpl w:val="A508B9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560E93"/>
    <w:multiLevelType w:val="hybridMultilevel"/>
    <w:tmpl w:val="A1607A7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9"/>
  </w:num>
  <w:num w:numId="2">
    <w:abstractNumId w:val="6"/>
  </w:num>
  <w:num w:numId="3">
    <w:abstractNumId w:val="2"/>
  </w:num>
  <w:num w:numId="4">
    <w:abstractNumId w:val="5"/>
  </w:num>
  <w:num w:numId="5">
    <w:abstractNumId w:val="10"/>
  </w:num>
  <w:num w:numId="6">
    <w:abstractNumId w:val="3"/>
  </w:num>
  <w:num w:numId="7">
    <w:abstractNumId w:val="0"/>
  </w:num>
  <w:num w:numId="8">
    <w:abstractNumId w:val="8"/>
  </w:num>
  <w:num w:numId="9">
    <w:abstractNumId w:val="1"/>
  </w:num>
  <w:num w:numId="10">
    <w:abstractNumId w:val="4"/>
  </w:num>
  <w:num w:numId="11">
    <w:abstractNumId w:val="7"/>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C8"/>
    <w:rsid w:val="0003208E"/>
    <w:rsid w:val="00082D57"/>
    <w:rsid w:val="000A4A7A"/>
    <w:rsid w:val="000C76E3"/>
    <w:rsid w:val="000F2CF0"/>
    <w:rsid w:val="00113C1A"/>
    <w:rsid w:val="00190639"/>
    <w:rsid w:val="001D394C"/>
    <w:rsid w:val="00202831"/>
    <w:rsid w:val="002441BA"/>
    <w:rsid w:val="00256085"/>
    <w:rsid w:val="002906D0"/>
    <w:rsid w:val="002928C4"/>
    <w:rsid w:val="00294C4D"/>
    <w:rsid w:val="002A4DBB"/>
    <w:rsid w:val="002B402D"/>
    <w:rsid w:val="00352521"/>
    <w:rsid w:val="00391781"/>
    <w:rsid w:val="003E2753"/>
    <w:rsid w:val="004031BC"/>
    <w:rsid w:val="004162B6"/>
    <w:rsid w:val="0041710A"/>
    <w:rsid w:val="00422C2B"/>
    <w:rsid w:val="004343F9"/>
    <w:rsid w:val="004B66AD"/>
    <w:rsid w:val="005D2BF0"/>
    <w:rsid w:val="005F5BC8"/>
    <w:rsid w:val="00600562"/>
    <w:rsid w:val="006060E8"/>
    <w:rsid w:val="00667DC9"/>
    <w:rsid w:val="00682F81"/>
    <w:rsid w:val="006E3F89"/>
    <w:rsid w:val="006F609D"/>
    <w:rsid w:val="007133BA"/>
    <w:rsid w:val="00764822"/>
    <w:rsid w:val="00786A81"/>
    <w:rsid w:val="007937BA"/>
    <w:rsid w:val="007F32BE"/>
    <w:rsid w:val="00850060"/>
    <w:rsid w:val="008C0E9F"/>
    <w:rsid w:val="008D3D2E"/>
    <w:rsid w:val="00954264"/>
    <w:rsid w:val="009A7671"/>
    <w:rsid w:val="009D145F"/>
    <w:rsid w:val="009D5408"/>
    <w:rsid w:val="009F1B43"/>
    <w:rsid w:val="009F72A4"/>
    <w:rsid w:val="00A258E2"/>
    <w:rsid w:val="00A535CA"/>
    <w:rsid w:val="00A65992"/>
    <w:rsid w:val="00A72E8D"/>
    <w:rsid w:val="00AF265D"/>
    <w:rsid w:val="00B11729"/>
    <w:rsid w:val="00B158A9"/>
    <w:rsid w:val="00BB338A"/>
    <w:rsid w:val="00C37AAC"/>
    <w:rsid w:val="00C80FF2"/>
    <w:rsid w:val="00CD7A9B"/>
    <w:rsid w:val="00D47E2A"/>
    <w:rsid w:val="00DA74C6"/>
    <w:rsid w:val="00E1250B"/>
    <w:rsid w:val="00E12CC1"/>
    <w:rsid w:val="00E24986"/>
    <w:rsid w:val="00E519F7"/>
    <w:rsid w:val="00E92E64"/>
    <w:rsid w:val="00EE1654"/>
    <w:rsid w:val="00FD0322"/>
    <w:rsid w:val="00FE2D98"/>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6F92"/>
  <w15:chartTrackingRefBased/>
  <w15:docId w15:val="{51C71CBC-BA94-40A3-86AD-F7F3E5A1A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2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D784F-C5CC-4E8D-A5DD-42F452695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6</Pages>
  <Words>1936</Words>
  <Characters>10653</Characters>
  <Application>Microsoft Office Word</Application>
  <DocSecurity>0</DocSecurity>
  <Lines>88</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Clairis Nicolas</dc:creator>
  <cp:keywords/>
  <dc:description/>
  <cp:lastModifiedBy>Nicolas Clairis</cp:lastModifiedBy>
  <cp:revision>41</cp:revision>
  <dcterms:created xsi:type="dcterms:W3CDTF">2021-09-08T09:41:00Z</dcterms:created>
  <dcterms:modified xsi:type="dcterms:W3CDTF">2021-10-04T07:52:00Z</dcterms:modified>
</cp:coreProperties>
</file>